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9B90D" w14:textId="2E113B69" w:rsidR="0023392C" w:rsidRPr="00D8264A" w:rsidRDefault="0023392C" w:rsidP="003977E5">
      <w:pPr>
        <w:rPr>
          <w:rFonts w:asciiTheme="minorHAnsi" w:hAnsiTheme="minorHAnsi" w:cstheme="minorHAnsi"/>
          <w:b/>
          <w:sz w:val="36"/>
          <w:szCs w:val="36"/>
        </w:rPr>
      </w:pPr>
    </w:p>
    <w:p w14:paraId="44CCF520" w14:textId="41EEE7F8" w:rsidR="0023392C" w:rsidRPr="004A2EE8" w:rsidRDefault="00F04A46" w:rsidP="00FE230B">
      <w:pPr>
        <w:jc w:val="center"/>
        <w:rPr>
          <w:rFonts w:asciiTheme="minorHAnsi" w:hAnsiTheme="minorHAnsi" w:cstheme="minorHAnsi"/>
          <w:b/>
          <w:caps/>
          <w:sz w:val="36"/>
          <w:szCs w:val="36"/>
        </w:rPr>
      </w:pPr>
      <w:r>
        <w:rPr>
          <w:rFonts w:asciiTheme="minorHAnsi" w:hAnsiTheme="minorHAnsi" w:cstheme="minorHAnsi"/>
          <w:b/>
          <w:caps/>
          <w:sz w:val="36"/>
          <w:szCs w:val="36"/>
        </w:rPr>
        <w:t>CWFM - billing</w:t>
      </w:r>
      <w:r w:rsidR="003977E5">
        <w:rPr>
          <w:rFonts w:asciiTheme="minorHAnsi" w:hAnsiTheme="minorHAnsi" w:cstheme="minorHAnsi"/>
          <w:b/>
          <w:caps/>
          <w:sz w:val="36"/>
          <w:szCs w:val="36"/>
        </w:rPr>
        <w:t xml:space="preserve"> Implementation</w:t>
      </w:r>
    </w:p>
    <w:p w14:paraId="05E49875" w14:textId="08F21A3C" w:rsidR="00DF3B71" w:rsidRDefault="003977E5" w:rsidP="00FE230B">
      <w:pPr>
        <w:jc w:val="center"/>
        <w:rPr>
          <w:rFonts w:asciiTheme="minorHAnsi" w:hAnsiTheme="minorHAnsi" w:cstheme="minorHAnsi"/>
          <w:b/>
          <w:caps/>
          <w:sz w:val="32"/>
          <w:szCs w:val="32"/>
        </w:rPr>
      </w:pPr>
      <w:r>
        <w:rPr>
          <w:rFonts w:cs="Arial"/>
          <w:noProof/>
          <w:color w:val="222222"/>
          <w:sz w:val="21"/>
          <w:szCs w:val="21"/>
          <w:shd w:val="clear" w:color="auto" w:fill="FFFFFF"/>
          <w:lang w:val="en-US" w:eastAsia="en-US"/>
        </w:rPr>
        <w:drawing>
          <wp:anchor distT="0" distB="0" distL="114300" distR="114300" simplePos="0" relativeHeight="251667968" behindDoc="0" locked="0" layoutInCell="1" allowOverlap="1" wp14:anchorId="2A6F6FFF" wp14:editId="76708345">
            <wp:simplePos x="0" y="0"/>
            <wp:positionH relativeFrom="margin">
              <wp:posOffset>1868805</wp:posOffset>
            </wp:positionH>
            <wp:positionV relativeFrom="margin">
              <wp:posOffset>1075690</wp:posOffset>
            </wp:positionV>
            <wp:extent cx="1571625" cy="10763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B96D16" w14:textId="22BB5D2C" w:rsidR="00DF3B71" w:rsidRPr="00D8264A" w:rsidRDefault="00DF3B71" w:rsidP="00FE230B">
      <w:pPr>
        <w:jc w:val="center"/>
        <w:rPr>
          <w:rFonts w:asciiTheme="minorHAnsi" w:hAnsiTheme="minorHAnsi" w:cstheme="minorHAnsi"/>
          <w:b/>
          <w:caps/>
          <w:sz w:val="32"/>
          <w:szCs w:val="32"/>
        </w:rPr>
      </w:pPr>
    </w:p>
    <w:p w14:paraId="3D9AC1C1" w14:textId="144777E4" w:rsidR="001178E4" w:rsidRDefault="001178E4" w:rsidP="00B83B13">
      <w:pPr>
        <w:jc w:val="center"/>
        <w:rPr>
          <w:rFonts w:asciiTheme="minorHAnsi" w:hAnsiTheme="minorHAnsi" w:cstheme="minorHAnsi"/>
          <w:b/>
          <w:sz w:val="36"/>
          <w:szCs w:val="36"/>
        </w:rPr>
      </w:pPr>
    </w:p>
    <w:p w14:paraId="7507DE01" w14:textId="77777777" w:rsidR="00DF3B71" w:rsidRPr="00D8264A" w:rsidRDefault="00DF3B71" w:rsidP="00B83B13">
      <w:pPr>
        <w:jc w:val="center"/>
        <w:rPr>
          <w:rFonts w:asciiTheme="minorHAnsi" w:hAnsiTheme="minorHAnsi" w:cstheme="minorHAnsi"/>
          <w:b/>
          <w:sz w:val="36"/>
          <w:szCs w:val="36"/>
        </w:rPr>
      </w:pPr>
    </w:p>
    <w:p w14:paraId="49DCC4D9" w14:textId="47D77577" w:rsidR="0023392C" w:rsidRDefault="00F04A46" w:rsidP="00B83B13">
      <w:pPr>
        <w:jc w:val="center"/>
        <w:rPr>
          <w:rFonts w:asciiTheme="minorHAnsi" w:hAnsiTheme="minorHAnsi" w:cstheme="minorHAnsi"/>
          <w:b/>
          <w:caps/>
          <w:sz w:val="32"/>
          <w:szCs w:val="32"/>
          <w:u w:val="single"/>
        </w:rPr>
      </w:pPr>
      <w:r>
        <w:rPr>
          <w:rFonts w:asciiTheme="minorHAnsi" w:hAnsiTheme="minorHAnsi" w:cstheme="minorHAnsi"/>
          <w:b/>
          <w:caps/>
          <w:sz w:val="32"/>
          <w:szCs w:val="32"/>
          <w:u w:val="single"/>
        </w:rPr>
        <w:t>FUNCTIONAL</w:t>
      </w:r>
      <w:r w:rsidR="009B69A5" w:rsidRPr="00DF3B71">
        <w:rPr>
          <w:rFonts w:asciiTheme="minorHAnsi" w:hAnsiTheme="minorHAnsi" w:cstheme="minorHAnsi"/>
          <w:b/>
          <w:caps/>
          <w:sz w:val="32"/>
          <w:szCs w:val="32"/>
          <w:u w:val="single"/>
        </w:rPr>
        <w:t xml:space="preserve"> requirements specification</w:t>
      </w:r>
    </w:p>
    <w:p w14:paraId="6E129CFB" w14:textId="77777777" w:rsidR="0023392C" w:rsidRPr="00DF3B71" w:rsidRDefault="0023392C" w:rsidP="00D434F1">
      <w:pPr>
        <w:rPr>
          <w:rFonts w:asciiTheme="minorHAnsi" w:hAnsiTheme="minorHAnsi" w:cstheme="minorHAnsi"/>
          <w:b/>
          <w:sz w:val="36"/>
          <w:szCs w:val="36"/>
          <w:u w:val="single"/>
        </w:rPr>
        <w:sectPr w:rsidR="0023392C" w:rsidRPr="00DF3B71">
          <w:pgSz w:w="11907" w:h="16839" w:code="9"/>
          <w:pgMar w:top="1440" w:right="1797" w:bottom="1440" w:left="179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D1B59EB" w14:textId="77777777" w:rsidR="00EC6935" w:rsidRPr="00D434F1" w:rsidRDefault="00EC6935" w:rsidP="00D434F1">
      <w:pPr>
        <w:spacing w:line="240" w:lineRule="auto"/>
        <w:rPr>
          <w:rFonts w:asciiTheme="minorHAnsi" w:hAnsiTheme="minorHAnsi" w:cstheme="minorHAnsi"/>
          <w:b/>
          <w:szCs w:val="22"/>
        </w:rPr>
      </w:pPr>
    </w:p>
    <w:p w14:paraId="5B1D3D8C" w14:textId="684D6B54" w:rsidR="009865FF" w:rsidRPr="00D8264A" w:rsidRDefault="009865FF" w:rsidP="009865FF">
      <w:pPr>
        <w:jc w:val="center"/>
        <w:rPr>
          <w:rFonts w:asciiTheme="minorHAnsi" w:hAnsiTheme="minorHAnsi" w:cstheme="minorHAnsi"/>
          <w:b/>
          <w:sz w:val="36"/>
          <w:szCs w:val="36"/>
        </w:rPr>
      </w:pPr>
      <w:r w:rsidRPr="00D8264A">
        <w:rPr>
          <w:rFonts w:asciiTheme="minorHAnsi" w:hAnsiTheme="minorHAnsi" w:cstheme="minorHAnsi"/>
          <w:b/>
          <w:sz w:val="36"/>
          <w:szCs w:val="36"/>
        </w:rPr>
        <w:t xml:space="preserve">Document </w:t>
      </w:r>
      <w:r w:rsidR="00F97830" w:rsidRPr="00D8264A">
        <w:rPr>
          <w:rFonts w:asciiTheme="minorHAnsi" w:hAnsiTheme="minorHAnsi" w:cstheme="minorHAnsi"/>
          <w:b/>
          <w:sz w:val="36"/>
          <w:szCs w:val="36"/>
        </w:rPr>
        <w:t>Review and Sign Off</w:t>
      </w:r>
    </w:p>
    <w:p w14:paraId="0BCF0126" w14:textId="77777777" w:rsidR="009865FF" w:rsidRPr="00D8264A" w:rsidRDefault="009865FF" w:rsidP="009865FF">
      <w:pPr>
        <w:jc w:val="center"/>
        <w:rPr>
          <w:rFonts w:asciiTheme="minorHAnsi" w:hAnsiTheme="minorHAnsi" w:cstheme="minorHAnsi"/>
        </w:rPr>
      </w:pPr>
    </w:p>
    <w:p w14:paraId="1F6BC7C1" w14:textId="07E756D8" w:rsidR="009865FF" w:rsidRPr="00D8264A" w:rsidRDefault="009865FF" w:rsidP="009865FF">
      <w:pPr>
        <w:rPr>
          <w:rFonts w:asciiTheme="minorHAnsi" w:hAnsiTheme="minorHAnsi" w:cstheme="minorHAnsi"/>
        </w:rPr>
      </w:pPr>
      <w:r w:rsidRPr="00D8264A">
        <w:rPr>
          <w:rFonts w:asciiTheme="minorHAnsi" w:hAnsiTheme="minorHAnsi" w:cstheme="minorHAnsi"/>
        </w:rPr>
        <w:t xml:space="preserve">The undersigned agree that they have read the </w:t>
      </w:r>
      <w:r w:rsidR="00133F30">
        <w:rPr>
          <w:rFonts w:asciiTheme="minorHAnsi" w:hAnsiTheme="minorHAnsi" w:cstheme="minorHAnsi"/>
        </w:rPr>
        <w:t>Functional</w:t>
      </w:r>
      <w:r w:rsidRPr="00D8264A">
        <w:rPr>
          <w:rFonts w:asciiTheme="minorHAnsi" w:hAnsiTheme="minorHAnsi" w:cstheme="minorHAnsi"/>
        </w:rPr>
        <w:t xml:space="preserve"> Requirements Specification for </w:t>
      </w:r>
      <w:r w:rsidR="006E670D">
        <w:rPr>
          <w:rFonts w:asciiTheme="minorHAnsi" w:hAnsiTheme="minorHAnsi" w:cstheme="minorHAnsi"/>
        </w:rPr>
        <w:t>C</w:t>
      </w:r>
      <w:r w:rsidR="00133F30">
        <w:rPr>
          <w:rFonts w:asciiTheme="minorHAnsi" w:hAnsiTheme="minorHAnsi" w:cstheme="minorHAnsi"/>
        </w:rPr>
        <w:t>WFM - Billing</w:t>
      </w:r>
      <w:r w:rsidR="006E670D">
        <w:rPr>
          <w:rFonts w:asciiTheme="minorHAnsi" w:hAnsiTheme="minorHAnsi" w:cstheme="minorHAnsi"/>
        </w:rPr>
        <w:t xml:space="preserve"> Implementation Project</w:t>
      </w:r>
      <w:r w:rsidR="005120BC" w:rsidRPr="00D8264A">
        <w:rPr>
          <w:rFonts w:asciiTheme="minorHAnsi" w:hAnsiTheme="minorHAnsi" w:cstheme="minorHAnsi"/>
        </w:rPr>
        <w:t xml:space="preserve"> </w:t>
      </w:r>
      <w:r w:rsidRPr="00D8264A">
        <w:rPr>
          <w:rFonts w:asciiTheme="minorHAnsi" w:hAnsiTheme="minorHAnsi" w:cstheme="minorHAnsi"/>
        </w:rPr>
        <w:t>and to the best of their knowledge the document meets the criteria for acceptance.</w:t>
      </w:r>
    </w:p>
    <w:p w14:paraId="04DAEC64" w14:textId="77777777" w:rsidR="009865FF" w:rsidRPr="00D8264A" w:rsidRDefault="009865FF" w:rsidP="009865FF">
      <w:pPr>
        <w:rPr>
          <w:rFonts w:asciiTheme="minorHAnsi" w:hAnsiTheme="minorHAnsi" w:cstheme="minorHAnsi"/>
        </w:rPr>
      </w:pPr>
    </w:p>
    <w:p w14:paraId="5DAB716C" w14:textId="77777777" w:rsidR="009865FF" w:rsidRPr="00D8264A" w:rsidRDefault="009865FF" w:rsidP="009865FF">
      <w:pPr>
        <w:jc w:val="center"/>
        <w:rPr>
          <w:rFonts w:asciiTheme="minorHAnsi" w:hAnsiTheme="minorHAnsi" w:cstheme="minorHAnsi"/>
        </w:rPr>
      </w:pPr>
    </w:p>
    <w:p w14:paraId="55453DF0" w14:textId="77777777" w:rsidR="00EC6935" w:rsidRPr="00D8264A" w:rsidRDefault="00EC6935" w:rsidP="00EC6935">
      <w:pPr>
        <w:rPr>
          <w:rFonts w:asciiTheme="minorHAnsi" w:hAnsiTheme="minorHAnsi" w:cstheme="minorHAnsi"/>
          <w:b/>
        </w:rPr>
      </w:pPr>
      <w:r w:rsidRPr="00D8264A">
        <w:rPr>
          <w:rFonts w:asciiTheme="minorHAnsi" w:hAnsiTheme="minorHAnsi" w:cstheme="minorHAnsi"/>
          <w:b/>
        </w:rPr>
        <w:t xml:space="preserve">Accepted by </w:t>
      </w:r>
      <w:r w:rsidRPr="00D8264A">
        <w:rPr>
          <w:rFonts w:asciiTheme="minorHAnsi" w:hAnsiTheme="minorHAnsi" w:cstheme="minorHAnsi"/>
          <w:b/>
          <w:color w:val="000000"/>
          <w:szCs w:val="22"/>
        </w:rPr>
        <w:softHyphen/>
      </w:r>
      <w:r w:rsidRPr="00D8264A">
        <w:rPr>
          <w:rFonts w:asciiTheme="minorHAnsi" w:hAnsiTheme="minorHAnsi" w:cstheme="minorHAnsi"/>
          <w:b/>
          <w:color w:val="000000"/>
          <w:szCs w:val="22"/>
        </w:rPr>
        <w:softHyphen/>
      </w:r>
      <w:r w:rsidRPr="00D8264A">
        <w:rPr>
          <w:rFonts w:asciiTheme="minorHAnsi" w:hAnsiTheme="minorHAnsi" w:cstheme="minorHAnsi"/>
          <w:b/>
          <w:color w:val="000000"/>
          <w:szCs w:val="22"/>
        </w:rPr>
        <w:softHyphen/>
      </w:r>
      <w:r w:rsidRPr="00D8264A">
        <w:rPr>
          <w:rFonts w:asciiTheme="minorHAnsi" w:hAnsiTheme="minorHAnsi" w:cstheme="minorHAnsi"/>
          <w:b/>
          <w:color w:val="000000"/>
          <w:szCs w:val="22"/>
        </w:rPr>
        <w:softHyphen/>
      </w:r>
      <w:r w:rsidRPr="00D8264A">
        <w:rPr>
          <w:rFonts w:asciiTheme="minorHAnsi" w:hAnsiTheme="minorHAnsi" w:cstheme="minorHAnsi"/>
          <w:b/>
          <w:color w:val="000000"/>
          <w:szCs w:val="22"/>
        </w:rPr>
        <w:softHyphen/>
      </w:r>
      <w:r w:rsidRPr="00D8264A">
        <w:rPr>
          <w:rFonts w:asciiTheme="minorHAnsi" w:hAnsiTheme="minorHAnsi" w:cstheme="minorHAnsi"/>
          <w:b/>
          <w:color w:val="000000"/>
          <w:szCs w:val="22"/>
        </w:rPr>
        <w:softHyphen/>
        <w:t>_______________________</w:t>
      </w:r>
      <w:r w:rsidRPr="00D8264A">
        <w:rPr>
          <w:rFonts w:asciiTheme="minorHAnsi" w:hAnsiTheme="minorHAnsi" w:cstheme="minorHAnsi"/>
          <w:b/>
        </w:rPr>
        <w:t>on ___________________</w:t>
      </w:r>
    </w:p>
    <w:p w14:paraId="5C661047" w14:textId="77777777" w:rsidR="00EC6935" w:rsidRPr="00D8264A" w:rsidRDefault="00EC6935" w:rsidP="00EC6935">
      <w:pPr>
        <w:jc w:val="center"/>
        <w:rPr>
          <w:rFonts w:asciiTheme="minorHAnsi" w:hAnsiTheme="minorHAnsi" w:cstheme="minorHAnsi"/>
          <w:b/>
        </w:rPr>
      </w:pPr>
    </w:p>
    <w:p w14:paraId="528B69CE" w14:textId="77777777" w:rsidR="00EC6935" w:rsidRPr="00D8264A" w:rsidRDefault="00EC6935" w:rsidP="00EC6935">
      <w:pPr>
        <w:jc w:val="center"/>
        <w:rPr>
          <w:rFonts w:asciiTheme="minorHAnsi" w:hAnsiTheme="minorHAnsi" w:cstheme="minorHAnsi"/>
          <w:b/>
        </w:rPr>
      </w:pPr>
    </w:p>
    <w:p w14:paraId="4966E0E6" w14:textId="77777777" w:rsidR="00EC6935" w:rsidRPr="00D8264A" w:rsidRDefault="00EC6935" w:rsidP="00EC6935">
      <w:pPr>
        <w:jc w:val="center"/>
        <w:rPr>
          <w:rFonts w:asciiTheme="minorHAnsi" w:hAnsiTheme="minorHAnsi" w:cstheme="minorHAnsi"/>
          <w:b/>
        </w:rPr>
      </w:pPr>
    </w:p>
    <w:p w14:paraId="0ACEA1F6" w14:textId="77777777" w:rsidR="00EC6935" w:rsidRPr="00D8264A" w:rsidRDefault="00EC6935" w:rsidP="00EC6935">
      <w:pPr>
        <w:jc w:val="center"/>
        <w:rPr>
          <w:rFonts w:asciiTheme="minorHAnsi" w:hAnsiTheme="minorHAnsi" w:cstheme="minorHAnsi"/>
          <w:b/>
        </w:rPr>
      </w:pPr>
    </w:p>
    <w:p w14:paraId="34281C01" w14:textId="77777777" w:rsidR="00EC6935" w:rsidRPr="00D8264A" w:rsidRDefault="00EC6935" w:rsidP="00EC6935">
      <w:pPr>
        <w:spacing w:before="40" w:after="40" w:line="240" w:lineRule="auto"/>
        <w:rPr>
          <w:rFonts w:asciiTheme="minorHAnsi" w:hAnsiTheme="minorHAnsi" w:cstheme="minorHAnsi"/>
          <w:b/>
          <w:color w:val="000000"/>
        </w:rPr>
      </w:pPr>
      <w:r w:rsidRPr="00D434F1">
        <w:rPr>
          <w:rFonts w:asciiTheme="minorHAnsi" w:hAnsiTheme="minorHAnsi" w:cstheme="minorHAnsi"/>
          <w:b/>
          <w:noProof/>
          <w:color w:val="000000"/>
          <w:lang w:val="en-US" w:eastAsia="en-US"/>
        </w:rPr>
        <mc:AlternateContent>
          <mc:Choice Requires="wps">
            <w:drawing>
              <wp:anchor distT="0" distB="0" distL="114300" distR="114300" simplePos="0" relativeHeight="251661824" behindDoc="0" locked="0" layoutInCell="1" allowOverlap="1" wp14:anchorId="2A07571D" wp14:editId="76A5CA86">
                <wp:simplePos x="0" y="0"/>
                <wp:positionH relativeFrom="column">
                  <wp:posOffset>1523365</wp:posOffset>
                </wp:positionH>
                <wp:positionV relativeFrom="paragraph">
                  <wp:posOffset>13970</wp:posOffset>
                </wp:positionV>
                <wp:extent cx="2829560" cy="0"/>
                <wp:effectExtent l="8890" t="10795" r="9525" b="825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9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6709BD" id="_x0000_t32" coordsize="21600,21600" o:spt="32" o:oned="t" path="m,l21600,21600e" filled="f">
                <v:path arrowok="t" fillok="f" o:connecttype="none"/>
                <o:lock v:ext="edit" shapetype="t"/>
              </v:shapetype>
              <v:shape id="AutoShape 6" o:spid="_x0000_s1026" type="#_x0000_t32" style="position:absolute;margin-left:119.95pt;margin-top:1.1pt;width:222.8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2jHg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"/>
            </w:pict>
          </mc:Fallback>
        </mc:AlternateContent>
      </w: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 xml:space="preserve">     Name:</w:t>
      </w:r>
    </w:p>
    <w:p w14:paraId="01C730B4" w14:textId="77777777" w:rsidR="00EC6935" w:rsidRPr="00D8264A" w:rsidRDefault="00EC6935" w:rsidP="00EC6935">
      <w:pPr>
        <w:ind w:left="1440" w:firstLine="720"/>
        <w:rPr>
          <w:rFonts w:asciiTheme="minorHAnsi" w:hAnsiTheme="minorHAnsi" w:cstheme="minorHAnsi"/>
          <w:b/>
          <w:color w:val="000000"/>
        </w:rPr>
      </w:pPr>
      <w:r>
        <w:rPr>
          <w:rFonts w:asciiTheme="minorHAnsi" w:hAnsiTheme="minorHAnsi" w:cstheme="minorHAnsi"/>
          <w:b/>
          <w:color w:val="000000"/>
        </w:rPr>
        <w:t xml:space="preserve">     Position:</w:t>
      </w:r>
    </w:p>
    <w:p w14:paraId="51A410CD" w14:textId="77777777" w:rsidR="00EC6935" w:rsidRDefault="00EC6935" w:rsidP="00EC6935">
      <w:pPr>
        <w:jc w:val="left"/>
        <w:rPr>
          <w:rFonts w:asciiTheme="minorHAnsi" w:hAnsiTheme="minorHAnsi" w:cstheme="minorHAnsi"/>
          <w:b/>
        </w:rPr>
      </w:pPr>
    </w:p>
    <w:p w14:paraId="1E257725" w14:textId="77777777" w:rsidR="00EC6935" w:rsidRPr="00D8264A" w:rsidRDefault="00EC6935" w:rsidP="00EC6935">
      <w:pPr>
        <w:jc w:val="left"/>
        <w:rPr>
          <w:rFonts w:asciiTheme="minorHAnsi" w:hAnsiTheme="minorHAnsi" w:cstheme="minorHAnsi"/>
          <w:b/>
        </w:rPr>
      </w:pPr>
      <w:r w:rsidRPr="00D8264A">
        <w:rPr>
          <w:rFonts w:asciiTheme="minorHAnsi" w:hAnsiTheme="minorHAnsi" w:cstheme="minorHAnsi"/>
          <w:b/>
        </w:rPr>
        <w:t>Reviewed by:</w:t>
      </w:r>
    </w:p>
    <w:tbl>
      <w:tblPr>
        <w:tblW w:w="8523" w:type="dxa"/>
        <w:tblInd w:w="108" w:type="dxa"/>
        <w:tblLook w:val="04A0" w:firstRow="1" w:lastRow="0" w:firstColumn="1" w:lastColumn="0" w:noHBand="0" w:noVBand="1"/>
      </w:tblPr>
      <w:tblGrid>
        <w:gridCol w:w="4261"/>
        <w:gridCol w:w="4262"/>
      </w:tblGrid>
      <w:tr w:rsidR="00EC6935" w:rsidRPr="00D8264A" w14:paraId="01DB9E1D" w14:textId="77777777" w:rsidTr="00EC6935">
        <w:tc>
          <w:tcPr>
            <w:tcW w:w="4261" w:type="dxa"/>
            <w:shd w:val="clear" w:color="auto" w:fill="auto"/>
          </w:tcPr>
          <w:p w14:paraId="1E589BCA" w14:textId="77777777" w:rsidR="00EC6935" w:rsidRPr="00D8264A" w:rsidRDefault="00EC6935" w:rsidP="00EC6935">
            <w:pPr>
              <w:spacing w:before="40" w:after="40"/>
              <w:rPr>
                <w:rFonts w:asciiTheme="minorHAnsi" w:hAnsiTheme="minorHAnsi" w:cstheme="minorHAnsi"/>
                <w:b/>
                <w:color w:val="000000"/>
              </w:rPr>
            </w:pPr>
          </w:p>
          <w:p w14:paraId="485D4396" w14:textId="77777777" w:rsidR="00EC6935" w:rsidRPr="00D8264A" w:rsidRDefault="00EC6935" w:rsidP="00EC6935">
            <w:pPr>
              <w:spacing w:before="40" w:after="40"/>
              <w:rPr>
                <w:rFonts w:asciiTheme="minorHAnsi" w:hAnsiTheme="minorHAnsi" w:cstheme="minorHAnsi"/>
                <w:b/>
                <w:color w:val="000000"/>
              </w:rPr>
            </w:pPr>
          </w:p>
          <w:p w14:paraId="3CF6BBF7" w14:textId="77777777" w:rsidR="00EC6935" w:rsidRPr="00D8264A" w:rsidRDefault="00EC6935" w:rsidP="00EC6935">
            <w:pPr>
              <w:spacing w:before="40" w:after="40"/>
              <w:rPr>
                <w:rFonts w:asciiTheme="minorHAnsi" w:hAnsiTheme="minorHAnsi" w:cstheme="minorHAnsi"/>
                <w:b/>
                <w:color w:val="000000"/>
              </w:rPr>
            </w:pPr>
          </w:p>
          <w:p w14:paraId="6095D0D7" w14:textId="77777777" w:rsidR="00EC6935" w:rsidRPr="00D8264A" w:rsidRDefault="00EC6935" w:rsidP="00EC6935">
            <w:pPr>
              <w:spacing w:before="40" w:after="40"/>
              <w:rPr>
                <w:rFonts w:asciiTheme="minorHAnsi" w:hAnsiTheme="minorHAnsi" w:cstheme="minorHAnsi"/>
                <w:b/>
                <w:color w:val="000000"/>
              </w:rPr>
            </w:pPr>
            <w:r w:rsidRPr="00D434F1">
              <w:rPr>
                <w:rFonts w:asciiTheme="minorHAnsi" w:hAnsiTheme="minorHAnsi" w:cstheme="minorHAnsi"/>
                <w:b/>
                <w:noProof/>
                <w:color w:val="000000"/>
                <w:lang w:val="en-US" w:eastAsia="en-US"/>
              </w:rPr>
              <mc:AlternateContent>
                <mc:Choice Requires="wps">
                  <w:drawing>
                    <wp:anchor distT="0" distB="0" distL="114300" distR="114300" simplePos="0" relativeHeight="251664896" behindDoc="0" locked="0" layoutInCell="1" allowOverlap="1" wp14:anchorId="51577276" wp14:editId="22CEF568">
                      <wp:simplePos x="0" y="0"/>
                      <wp:positionH relativeFrom="column">
                        <wp:posOffset>224952</wp:posOffset>
                      </wp:positionH>
                      <wp:positionV relativeFrom="paragraph">
                        <wp:posOffset>127432</wp:posOffset>
                      </wp:positionV>
                      <wp:extent cx="1981200" cy="0"/>
                      <wp:effectExtent l="11430" t="6350" r="7620" b="1270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7FD8AF" id="AutoShape 9" o:spid="_x0000_s1026" type="#_x0000_t32" style="position:absolute;margin-left:17.7pt;margin-top:10.05pt;width:156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ZRQ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RxjMYV0BUpbY2NEiP6tU8a/rdIaWrjqiWx+C3k4HcLGQk71LCxRkoshu+aAYxBPDj&#10;rI6N7QMkTAEdoySnmyT86BGFj9linoHOGN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"/>
                  </w:pict>
                </mc:Fallback>
              </mc:AlternateContent>
            </w:r>
          </w:p>
          <w:p w14:paraId="6E79A756" w14:textId="77777777" w:rsidR="00EC6935" w:rsidRDefault="00EC6935" w:rsidP="00EC6935">
            <w:pPr>
              <w:spacing w:before="40" w:after="40"/>
              <w:ind w:firstLine="326"/>
              <w:jc w:val="left"/>
              <w:rPr>
                <w:rFonts w:asciiTheme="minorHAnsi" w:hAnsiTheme="minorHAnsi" w:cstheme="minorHAnsi"/>
                <w:b/>
                <w:color w:val="000000"/>
              </w:rPr>
            </w:pPr>
            <w:r>
              <w:rPr>
                <w:rFonts w:asciiTheme="minorHAnsi" w:hAnsiTheme="minorHAnsi" w:cstheme="minorHAnsi"/>
                <w:b/>
                <w:color w:val="000000"/>
              </w:rPr>
              <w:t>Name:</w:t>
            </w:r>
          </w:p>
          <w:p w14:paraId="4C158946" w14:textId="77777777" w:rsidR="00EC6935" w:rsidRPr="00D8264A" w:rsidRDefault="00EC6935" w:rsidP="00EC6935">
            <w:pPr>
              <w:spacing w:before="40" w:after="40"/>
              <w:ind w:firstLine="326"/>
              <w:jc w:val="left"/>
              <w:rPr>
                <w:rFonts w:asciiTheme="minorHAnsi" w:hAnsiTheme="minorHAnsi" w:cstheme="minorHAnsi"/>
                <w:b/>
                <w:color w:val="000000"/>
              </w:rPr>
            </w:pPr>
            <w:r>
              <w:rPr>
                <w:rFonts w:asciiTheme="minorHAnsi" w:hAnsiTheme="minorHAnsi" w:cstheme="minorHAnsi"/>
                <w:b/>
                <w:color w:val="000000"/>
              </w:rPr>
              <w:t>Position:</w:t>
            </w:r>
          </w:p>
        </w:tc>
        <w:tc>
          <w:tcPr>
            <w:tcW w:w="4262" w:type="dxa"/>
            <w:shd w:val="clear" w:color="auto" w:fill="auto"/>
          </w:tcPr>
          <w:p w14:paraId="71402628" w14:textId="77777777" w:rsidR="00EC6935" w:rsidRPr="00D8264A" w:rsidRDefault="00EC6935" w:rsidP="00EC6935">
            <w:pPr>
              <w:spacing w:before="40" w:after="40"/>
              <w:jc w:val="center"/>
              <w:rPr>
                <w:rFonts w:asciiTheme="minorHAnsi" w:hAnsiTheme="minorHAnsi" w:cstheme="minorHAnsi"/>
                <w:b/>
              </w:rPr>
            </w:pPr>
          </w:p>
          <w:p w14:paraId="4504C3AB" w14:textId="77777777" w:rsidR="00EC6935" w:rsidRPr="00D8264A" w:rsidRDefault="00EC6935" w:rsidP="00EC6935">
            <w:pPr>
              <w:spacing w:before="40" w:after="40"/>
              <w:jc w:val="center"/>
              <w:rPr>
                <w:rFonts w:asciiTheme="minorHAnsi" w:hAnsiTheme="minorHAnsi" w:cstheme="minorHAnsi"/>
                <w:b/>
              </w:rPr>
            </w:pPr>
            <w:r w:rsidRPr="00D8264A">
              <w:rPr>
                <w:rFonts w:asciiTheme="minorHAnsi" w:hAnsiTheme="minorHAnsi" w:cstheme="minorHAnsi"/>
                <w:b/>
              </w:rPr>
              <w:t xml:space="preserve">     </w:t>
            </w:r>
          </w:p>
          <w:p w14:paraId="62D349C4" w14:textId="77777777" w:rsidR="00EC6935" w:rsidRPr="00D8264A" w:rsidRDefault="00EC6935" w:rsidP="00EC6935">
            <w:pPr>
              <w:spacing w:before="40" w:after="40"/>
              <w:jc w:val="center"/>
              <w:rPr>
                <w:rFonts w:asciiTheme="minorHAnsi" w:hAnsiTheme="minorHAnsi" w:cstheme="minorHAnsi"/>
                <w:b/>
                <w:color w:val="000000"/>
              </w:rPr>
            </w:pPr>
          </w:p>
          <w:p w14:paraId="5EC1CB74" w14:textId="77777777" w:rsidR="00EC6935" w:rsidRPr="00D8264A" w:rsidRDefault="00EC6935" w:rsidP="00EC6935">
            <w:pPr>
              <w:spacing w:before="40" w:after="40"/>
              <w:jc w:val="center"/>
              <w:rPr>
                <w:rFonts w:asciiTheme="minorHAnsi" w:hAnsiTheme="minorHAnsi" w:cstheme="minorHAnsi"/>
                <w:b/>
                <w:color w:val="000000"/>
              </w:rPr>
            </w:pPr>
            <w:r w:rsidRPr="00D434F1">
              <w:rPr>
                <w:rFonts w:asciiTheme="minorHAnsi" w:hAnsiTheme="minorHAnsi" w:cstheme="minorHAnsi"/>
                <w:b/>
                <w:noProof/>
                <w:lang w:val="en-US" w:eastAsia="en-US"/>
              </w:rPr>
              <mc:AlternateContent>
                <mc:Choice Requires="wps">
                  <w:drawing>
                    <wp:anchor distT="0" distB="0" distL="114300" distR="114300" simplePos="0" relativeHeight="251665920" behindDoc="0" locked="0" layoutInCell="1" allowOverlap="1" wp14:anchorId="78A956C4" wp14:editId="1372A20E">
                      <wp:simplePos x="0" y="0"/>
                      <wp:positionH relativeFrom="column">
                        <wp:posOffset>185217</wp:posOffset>
                      </wp:positionH>
                      <wp:positionV relativeFrom="paragraph">
                        <wp:posOffset>137160</wp:posOffset>
                      </wp:positionV>
                      <wp:extent cx="1981200" cy="0"/>
                      <wp:effectExtent l="0" t="0" r="12700" b="1270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7293B8" id="AutoShape 10" o:spid="_x0000_s1026" type="#_x0000_t32" style="position:absolute;margin-left:14.6pt;margin-top:10.8pt;width:156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btHgIAADwEAAAOAAAAZHJzL2Uyb0RvYy54bWysU82O2jAQvlfqO1i+QxIa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"/>
                  </w:pict>
                </mc:Fallback>
              </mc:AlternateContent>
            </w:r>
          </w:p>
          <w:p w14:paraId="4BA70685" w14:textId="77777777" w:rsidR="00EC6935" w:rsidRDefault="00EC6935" w:rsidP="00EC6935">
            <w:pPr>
              <w:spacing w:before="40" w:after="40"/>
              <w:ind w:firstLine="326"/>
              <w:jc w:val="left"/>
              <w:rPr>
                <w:rFonts w:asciiTheme="minorHAnsi" w:hAnsiTheme="minorHAnsi" w:cstheme="minorHAnsi"/>
                <w:b/>
                <w:color w:val="000000"/>
              </w:rPr>
            </w:pPr>
            <w:r>
              <w:rPr>
                <w:rFonts w:asciiTheme="minorHAnsi" w:hAnsiTheme="minorHAnsi" w:cstheme="minorHAnsi"/>
                <w:b/>
                <w:color w:val="000000"/>
              </w:rPr>
              <w:t>Name:</w:t>
            </w:r>
          </w:p>
          <w:p w14:paraId="61B1ECF0" w14:textId="77777777" w:rsidR="00EC6935" w:rsidRPr="00D8264A" w:rsidRDefault="00EC6935" w:rsidP="00EC6935">
            <w:pPr>
              <w:spacing w:before="40" w:after="40"/>
              <w:ind w:firstLine="326"/>
              <w:jc w:val="left"/>
              <w:rPr>
                <w:rFonts w:asciiTheme="minorHAnsi" w:hAnsiTheme="minorHAnsi" w:cstheme="minorHAnsi"/>
                <w:b/>
                <w:color w:val="000000"/>
              </w:rPr>
            </w:pPr>
            <w:r>
              <w:rPr>
                <w:rFonts w:asciiTheme="minorHAnsi" w:hAnsiTheme="minorHAnsi" w:cstheme="minorHAnsi"/>
                <w:b/>
                <w:color w:val="000000"/>
              </w:rPr>
              <w:t>Position:</w:t>
            </w:r>
          </w:p>
        </w:tc>
      </w:tr>
      <w:tr w:rsidR="00EC6935" w:rsidRPr="00D8264A" w14:paraId="7D95FB78" w14:textId="77777777" w:rsidTr="00EC6935">
        <w:tc>
          <w:tcPr>
            <w:tcW w:w="4261" w:type="dxa"/>
            <w:shd w:val="clear" w:color="auto" w:fill="auto"/>
          </w:tcPr>
          <w:p w14:paraId="614D79BA" w14:textId="77777777" w:rsidR="00EC6935" w:rsidRPr="00D8264A" w:rsidRDefault="00EC6935" w:rsidP="00EC6935">
            <w:pPr>
              <w:spacing w:before="40" w:after="40"/>
              <w:jc w:val="center"/>
              <w:rPr>
                <w:rFonts w:asciiTheme="minorHAnsi" w:hAnsiTheme="minorHAnsi" w:cstheme="minorHAnsi"/>
                <w:b/>
              </w:rPr>
            </w:pPr>
          </w:p>
          <w:p w14:paraId="7443C171" w14:textId="77777777" w:rsidR="00EC6935" w:rsidRPr="00D8264A" w:rsidRDefault="00EC6935" w:rsidP="00EC6935">
            <w:pPr>
              <w:spacing w:before="40" w:after="40"/>
              <w:jc w:val="center"/>
              <w:rPr>
                <w:rFonts w:asciiTheme="minorHAnsi" w:hAnsiTheme="minorHAnsi" w:cstheme="minorHAnsi"/>
                <w:b/>
              </w:rPr>
            </w:pPr>
          </w:p>
          <w:p w14:paraId="6660F9F8" w14:textId="77777777" w:rsidR="00EC6935" w:rsidRPr="00D8264A" w:rsidRDefault="00EC6935" w:rsidP="00EC6935">
            <w:pPr>
              <w:spacing w:before="40" w:after="40"/>
              <w:rPr>
                <w:rFonts w:asciiTheme="minorHAnsi" w:hAnsiTheme="minorHAnsi" w:cstheme="minorHAnsi"/>
                <w:b/>
              </w:rPr>
            </w:pPr>
          </w:p>
          <w:p w14:paraId="31628AEB" w14:textId="77777777" w:rsidR="00EC6935" w:rsidRPr="00D8264A" w:rsidRDefault="00EC6935" w:rsidP="00EC6935">
            <w:pPr>
              <w:spacing w:before="40" w:after="40"/>
              <w:jc w:val="center"/>
              <w:rPr>
                <w:rFonts w:asciiTheme="minorHAnsi" w:hAnsiTheme="minorHAnsi" w:cstheme="minorHAnsi"/>
                <w:b/>
              </w:rPr>
            </w:pPr>
            <w:r w:rsidRPr="00D434F1">
              <w:rPr>
                <w:rFonts w:asciiTheme="minorHAnsi" w:hAnsiTheme="minorHAnsi" w:cstheme="minorHAnsi"/>
                <w:b/>
                <w:noProof/>
                <w:lang w:val="en-US" w:eastAsia="en-US"/>
              </w:rPr>
              <mc:AlternateContent>
                <mc:Choice Requires="wps">
                  <w:drawing>
                    <wp:anchor distT="0" distB="0" distL="114300" distR="114300" simplePos="0" relativeHeight="251662848" behindDoc="0" locked="0" layoutInCell="1" allowOverlap="1" wp14:anchorId="2FBFA883" wp14:editId="66B0709F">
                      <wp:simplePos x="0" y="0"/>
                      <wp:positionH relativeFrom="column">
                        <wp:posOffset>195377</wp:posOffset>
                      </wp:positionH>
                      <wp:positionV relativeFrom="paragraph">
                        <wp:posOffset>154940</wp:posOffset>
                      </wp:positionV>
                      <wp:extent cx="1981200" cy="0"/>
                      <wp:effectExtent l="0" t="0" r="12700" b="127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B12BF4" id="AutoShape 7" o:spid="_x0000_s1026" type="#_x0000_t32" style="position:absolute;margin-left:15.4pt;margin-top:12.2pt;width:156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oR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fQQxjMYV0BUpbY2NEiP6tU8a/rdIaWrjqiWx+C3k4HcLGQk71LCxRkoshu+aAYxBPDj&#10;rI6N7QMkTAEdoySnmyT86BGFj9linoHOGN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"/>
                  </w:pict>
                </mc:Fallback>
              </mc:AlternateContent>
            </w:r>
          </w:p>
          <w:p w14:paraId="2C781B76" w14:textId="77777777" w:rsidR="00EC6935" w:rsidRDefault="00EC6935" w:rsidP="00EC6935">
            <w:pPr>
              <w:spacing w:before="40" w:after="40"/>
              <w:ind w:firstLine="326"/>
              <w:jc w:val="left"/>
              <w:rPr>
                <w:rFonts w:asciiTheme="minorHAnsi" w:hAnsiTheme="minorHAnsi" w:cstheme="minorHAnsi"/>
                <w:b/>
                <w:color w:val="000000"/>
              </w:rPr>
            </w:pPr>
            <w:r>
              <w:rPr>
                <w:rFonts w:asciiTheme="minorHAnsi" w:hAnsiTheme="minorHAnsi" w:cstheme="minorHAnsi"/>
                <w:b/>
                <w:color w:val="000000"/>
              </w:rPr>
              <w:t>Name:</w:t>
            </w:r>
          </w:p>
          <w:p w14:paraId="16C2394A" w14:textId="77777777" w:rsidR="00EC6935" w:rsidRPr="00D8264A" w:rsidRDefault="00EC6935" w:rsidP="00EC6935">
            <w:pPr>
              <w:spacing w:before="40" w:after="40"/>
              <w:ind w:firstLine="326"/>
              <w:jc w:val="left"/>
              <w:rPr>
                <w:rFonts w:asciiTheme="minorHAnsi" w:hAnsiTheme="minorHAnsi" w:cstheme="minorHAnsi"/>
                <w:b/>
                <w:color w:val="000000"/>
              </w:rPr>
            </w:pPr>
            <w:r>
              <w:rPr>
                <w:rFonts w:asciiTheme="minorHAnsi" w:hAnsiTheme="minorHAnsi" w:cstheme="minorHAnsi"/>
                <w:b/>
                <w:color w:val="000000"/>
              </w:rPr>
              <w:t>Position:</w:t>
            </w:r>
          </w:p>
        </w:tc>
        <w:tc>
          <w:tcPr>
            <w:tcW w:w="4262" w:type="dxa"/>
            <w:shd w:val="clear" w:color="auto" w:fill="auto"/>
          </w:tcPr>
          <w:p w14:paraId="341C80EF" w14:textId="77777777" w:rsidR="00EC6935" w:rsidRPr="00D8264A" w:rsidRDefault="00EC6935" w:rsidP="00EC6935">
            <w:pPr>
              <w:spacing w:before="40" w:after="40"/>
              <w:jc w:val="center"/>
              <w:rPr>
                <w:rFonts w:asciiTheme="minorHAnsi" w:hAnsiTheme="minorHAnsi" w:cstheme="minorHAnsi"/>
                <w:b/>
                <w:color w:val="000000"/>
              </w:rPr>
            </w:pPr>
          </w:p>
          <w:p w14:paraId="448B1B61" w14:textId="77777777" w:rsidR="00EC6935" w:rsidRPr="00D8264A" w:rsidRDefault="00EC6935" w:rsidP="00EC6935">
            <w:pPr>
              <w:spacing w:before="40" w:after="40"/>
              <w:rPr>
                <w:rFonts w:asciiTheme="minorHAnsi" w:hAnsiTheme="minorHAnsi" w:cstheme="minorHAnsi"/>
                <w:b/>
                <w:color w:val="000000"/>
              </w:rPr>
            </w:pPr>
          </w:p>
          <w:p w14:paraId="27A627D0" w14:textId="77777777" w:rsidR="00EC6935" w:rsidRPr="00D8264A" w:rsidRDefault="00EC6935" w:rsidP="00EC6935">
            <w:pPr>
              <w:spacing w:before="40" w:after="40"/>
              <w:jc w:val="center"/>
              <w:rPr>
                <w:rFonts w:asciiTheme="minorHAnsi" w:hAnsiTheme="minorHAnsi" w:cstheme="minorHAnsi"/>
                <w:b/>
                <w:color w:val="000000"/>
              </w:rPr>
            </w:pPr>
          </w:p>
          <w:p w14:paraId="2C522CA8" w14:textId="77777777" w:rsidR="00EC6935" w:rsidRPr="00D8264A" w:rsidRDefault="00EC6935" w:rsidP="00EC6935">
            <w:pPr>
              <w:spacing w:before="40" w:after="40"/>
              <w:jc w:val="center"/>
              <w:rPr>
                <w:rFonts w:asciiTheme="minorHAnsi" w:hAnsiTheme="minorHAnsi" w:cstheme="minorHAnsi"/>
                <w:b/>
                <w:color w:val="000000"/>
              </w:rPr>
            </w:pPr>
            <w:r w:rsidRPr="00D434F1">
              <w:rPr>
                <w:rFonts w:asciiTheme="minorHAnsi" w:hAnsiTheme="minorHAnsi" w:cstheme="minorHAnsi"/>
                <w:b/>
                <w:noProof/>
                <w:color w:val="000000"/>
                <w:lang w:val="en-US" w:eastAsia="en-US"/>
              </w:rPr>
              <mc:AlternateContent>
                <mc:Choice Requires="wps">
                  <w:drawing>
                    <wp:anchor distT="0" distB="0" distL="114300" distR="114300" simplePos="0" relativeHeight="251663872" behindDoc="0" locked="0" layoutInCell="1" allowOverlap="1" wp14:anchorId="19DD6519" wp14:editId="5D7C21AF">
                      <wp:simplePos x="0" y="0"/>
                      <wp:positionH relativeFrom="column">
                        <wp:posOffset>196012</wp:posOffset>
                      </wp:positionH>
                      <wp:positionV relativeFrom="paragraph">
                        <wp:posOffset>135890</wp:posOffset>
                      </wp:positionV>
                      <wp:extent cx="1981200" cy="0"/>
                      <wp:effectExtent l="0" t="0" r="12700" b="127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A2B9E4" id="AutoShape 8" o:spid="_x0000_s1026" type="#_x0000_t32" style="position:absolute;margin-left:15.45pt;margin-top:10.7pt;width:156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iG7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nnGCnS&#10;g0RPB69jZbQI4xmMKyCqUjsbGqQn9WKeNf3ukNJVR1TLY/Dr2UBuFjKSNynh4gwU2Q+fNYMYAvhx&#10;VqfG9gESpoBOUZLzTRJ+8ojCx2y5yEBnjO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"/>
                  </w:pict>
                </mc:Fallback>
              </mc:AlternateContent>
            </w:r>
          </w:p>
          <w:p w14:paraId="6787F78E" w14:textId="77777777" w:rsidR="00EC6935" w:rsidRDefault="00EC6935" w:rsidP="00EC6935">
            <w:pPr>
              <w:spacing w:before="40" w:after="40"/>
              <w:ind w:firstLine="326"/>
              <w:jc w:val="left"/>
              <w:rPr>
                <w:rFonts w:asciiTheme="minorHAnsi" w:hAnsiTheme="minorHAnsi" w:cstheme="minorHAnsi"/>
                <w:b/>
                <w:color w:val="000000"/>
              </w:rPr>
            </w:pPr>
            <w:r>
              <w:rPr>
                <w:rFonts w:asciiTheme="minorHAnsi" w:hAnsiTheme="minorHAnsi" w:cstheme="minorHAnsi"/>
                <w:b/>
                <w:color w:val="000000"/>
              </w:rPr>
              <w:t>Name:</w:t>
            </w:r>
          </w:p>
          <w:p w14:paraId="6630EA36" w14:textId="77777777" w:rsidR="00EC6935" w:rsidRPr="00D8264A" w:rsidRDefault="00EC6935" w:rsidP="00EC6935">
            <w:pPr>
              <w:spacing w:before="40" w:after="40"/>
              <w:ind w:firstLine="326"/>
              <w:jc w:val="left"/>
              <w:rPr>
                <w:rFonts w:asciiTheme="minorHAnsi" w:hAnsiTheme="minorHAnsi" w:cstheme="minorHAnsi"/>
                <w:b/>
              </w:rPr>
            </w:pPr>
            <w:r>
              <w:rPr>
                <w:rFonts w:asciiTheme="minorHAnsi" w:hAnsiTheme="minorHAnsi" w:cstheme="minorHAnsi"/>
                <w:b/>
                <w:color w:val="000000"/>
              </w:rPr>
              <w:t>Position:</w:t>
            </w:r>
          </w:p>
        </w:tc>
      </w:tr>
    </w:tbl>
    <w:p w14:paraId="7DDD3356" w14:textId="77777777" w:rsidR="00EC6935" w:rsidRPr="00D8264A" w:rsidRDefault="00EC6935" w:rsidP="00EC6935">
      <w:pPr>
        <w:jc w:val="left"/>
        <w:rPr>
          <w:rFonts w:asciiTheme="minorHAnsi" w:hAnsiTheme="minorHAnsi" w:cstheme="minorHAnsi"/>
          <w:b/>
        </w:rPr>
      </w:pPr>
    </w:p>
    <w:p w14:paraId="3CB8172D" w14:textId="77777777" w:rsidR="00456E91" w:rsidRPr="00D8264A" w:rsidRDefault="00456E91" w:rsidP="00456E91">
      <w:pPr>
        <w:jc w:val="center"/>
        <w:rPr>
          <w:rFonts w:asciiTheme="minorHAnsi" w:hAnsiTheme="minorHAnsi" w:cstheme="minorHAnsi"/>
          <w:b/>
        </w:rPr>
      </w:pPr>
    </w:p>
    <w:p w14:paraId="7D5DE5EC" w14:textId="77777777" w:rsidR="00456E91" w:rsidRPr="00D8264A" w:rsidRDefault="00456E91" w:rsidP="00456E91">
      <w:pPr>
        <w:jc w:val="center"/>
        <w:rPr>
          <w:rFonts w:asciiTheme="minorHAnsi" w:hAnsiTheme="minorHAnsi" w:cstheme="minorHAnsi"/>
          <w:b/>
        </w:rPr>
      </w:pPr>
    </w:p>
    <w:p w14:paraId="3D1323A4" w14:textId="77777777" w:rsidR="00EC6935" w:rsidRPr="00D434F1" w:rsidRDefault="00EC6935" w:rsidP="00D434F1">
      <w:pPr>
        <w:pBdr>
          <w:bottom w:val="single" w:sz="8" w:space="1" w:color="999999"/>
        </w:pBdr>
        <w:spacing w:line="240" w:lineRule="auto"/>
        <w:rPr>
          <w:rFonts w:asciiTheme="minorHAnsi" w:hAnsiTheme="minorHAnsi" w:cstheme="minorHAnsi"/>
          <w:b/>
          <w:color w:val="333399"/>
          <w:szCs w:val="22"/>
        </w:rPr>
      </w:pPr>
    </w:p>
    <w:p w14:paraId="164A8F64" w14:textId="180CC5F6" w:rsidR="0061407A" w:rsidRPr="00D8264A" w:rsidRDefault="0061407A" w:rsidP="0061407A">
      <w:pPr>
        <w:pBdr>
          <w:bottom w:val="single" w:sz="8" w:space="1" w:color="999999"/>
        </w:pBdr>
        <w:rPr>
          <w:rFonts w:asciiTheme="minorHAnsi" w:hAnsiTheme="minorHAnsi" w:cstheme="minorHAnsi"/>
          <w:b/>
          <w:color w:val="333399"/>
          <w:sz w:val="32"/>
          <w:szCs w:val="32"/>
        </w:rPr>
      </w:pPr>
      <w:r w:rsidRPr="00D8264A">
        <w:rPr>
          <w:rFonts w:asciiTheme="minorHAnsi" w:hAnsiTheme="minorHAnsi" w:cstheme="minorHAnsi"/>
          <w:b/>
          <w:color w:val="333399"/>
          <w:sz w:val="32"/>
          <w:szCs w:val="32"/>
        </w:rPr>
        <w:lastRenderedPageBreak/>
        <w:t>TABLE OF CONTENTS</w:t>
      </w:r>
    </w:p>
    <w:p w14:paraId="456B9E29" w14:textId="77777777" w:rsidR="009D691E" w:rsidRPr="00D8264A" w:rsidRDefault="009D691E" w:rsidP="009D691E">
      <w:pPr>
        <w:rPr>
          <w:rFonts w:asciiTheme="minorHAnsi" w:hAnsiTheme="minorHAnsi" w:cstheme="minorHAnsi"/>
        </w:rPr>
      </w:pPr>
    </w:p>
    <w:p w14:paraId="5D41BBD9" w14:textId="2E295D50" w:rsidR="00472632" w:rsidRDefault="00246587">
      <w:pPr>
        <w:pStyle w:val="TOC1"/>
        <w:rPr>
          <w:rFonts w:asciiTheme="minorHAnsi" w:eastAsiaTheme="minorEastAsia" w:hAnsiTheme="minorHAnsi" w:cstheme="minorBidi"/>
          <w:b w:val="0"/>
          <w:bCs w:val="0"/>
          <w:caps w:val="0"/>
          <w:noProof/>
          <w:sz w:val="22"/>
          <w:szCs w:val="22"/>
          <w:lang w:val="en-US" w:eastAsia="en-US"/>
        </w:rPr>
      </w:pPr>
      <w:r w:rsidRPr="00D434F1">
        <w:fldChar w:fldCharType="begin"/>
      </w:r>
      <w:r w:rsidR="00ED3484" w:rsidRPr="00D434F1">
        <w:instrText xml:space="preserve"> TOC \o "1-5" \h \z \u </w:instrText>
      </w:r>
      <w:r w:rsidRPr="00D434F1">
        <w:fldChar w:fldCharType="separate"/>
      </w:r>
      <w:hyperlink w:anchor="_Toc78572760" w:history="1">
        <w:r w:rsidR="00472632" w:rsidRPr="00F724EB">
          <w:rPr>
            <w:rStyle w:val="Hyperlink"/>
            <w:rFonts w:cstheme="minorHAnsi"/>
            <w:noProof/>
          </w:rPr>
          <w:t>1</w:t>
        </w:r>
        <w:r w:rsidR="00472632">
          <w:rPr>
            <w:rFonts w:asciiTheme="minorHAnsi" w:eastAsiaTheme="minorEastAsia" w:hAnsiTheme="minorHAnsi" w:cstheme="minorBidi"/>
            <w:b w:val="0"/>
            <w:bCs w:val="0"/>
            <w:caps w:val="0"/>
            <w:noProof/>
            <w:sz w:val="22"/>
            <w:szCs w:val="22"/>
            <w:lang w:val="en-US" w:eastAsia="en-US"/>
          </w:rPr>
          <w:tab/>
        </w:r>
        <w:r w:rsidR="00472632" w:rsidRPr="00F724EB">
          <w:rPr>
            <w:rStyle w:val="Hyperlink"/>
            <w:rFonts w:cstheme="minorHAnsi"/>
            <w:noProof/>
          </w:rPr>
          <w:t>Introduction</w:t>
        </w:r>
        <w:r w:rsidR="00472632">
          <w:rPr>
            <w:noProof/>
            <w:webHidden/>
          </w:rPr>
          <w:tab/>
        </w:r>
        <w:r w:rsidR="00472632">
          <w:rPr>
            <w:noProof/>
            <w:webHidden/>
          </w:rPr>
          <w:fldChar w:fldCharType="begin"/>
        </w:r>
        <w:r w:rsidR="00472632">
          <w:rPr>
            <w:noProof/>
            <w:webHidden/>
          </w:rPr>
          <w:instrText xml:space="preserve"> PAGEREF _Toc78572760 \h </w:instrText>
        </w:r>
        <w:r w:rsidR="00472632">
          <w:rPr>
            <w:noProof/>
            <w:webHidden/>
          </w:rPr>
        </w:r>
        <w:r w:rsidR="00472632">
          <w:rPr>
            <w:noProof/>
            <w:webHidden/>
          </w:rPr>
          <w:fldChar w:fldCharType="separate"/>
        </w:r>
        <w:r w:rsidR="00472632">
          <w:rPr>
            <w:noProof/>
            <w:webHidden/>
          </w:rPr>
          <w:t>5</w:t>
        </w:r>
        <w:r w:rsidR="00472632">
          <w:rPr>
            <w:noProof/>
            <w:webHidden/>
          </w:rPr>
          <w:fldChar w:fldCharType="end"/>
        </w:r>
      </w:hyperlink>
    </w:p>
    <w:p w14:paraId="3DD06B91" w14:textId="64F3FBA6" w:rsidR="00472632" w:rsidRDefault="004B62BF">
      <w:pPr>
        <w:pStyle w:val="TOC1"/>
        <w:rPr>
          <w:rFonts w:asciiTheme="minorHAnsi" w:eastAsiaTheme="minorEastAsia" w:hAnsiTheme="minorHAnsi" w:cstheme="minorBidi"/>
          <w:b w:val="0"/>
          <w:bCs w:val="0"/>
          <w:caps w:val="0"/>
          <w:noProof/>
          <w:sz w:val="22"/>
          <w:szCs w:val="22"/>
          <w:lang w:val="en-US" w:eastAsia="en-US"/>
        </w:rPr>
      </w:pPr>
      <w:hyperlink w:anchor="_Toc78572761" w:history="1">
        <w:r w:rsidR="00472632" w:rsidRPr="00F724EB">
          <w:rPr>
            <w:rStyle w:val="Hyperlink"/>
            <w:rFonts w:cstheme="minorHAnsi"/>
            <w:noProof/>
          </w:rPr>
          <w:t>2</w:t>
        </w:r>
        <w:r w:rsidR="00472632">
          <w:rPr>
            <w:rFonts w:asciiTheme="minorHAnsi" w:eastAsiaTheme="minorEastAsia" w:hAnsiTheme="minorHAnsi" w:cstheme="minorBidi"/>
            <w:b w:val="0"/>
            <w:bCs w:val="0"/>
            <w:caps w:val="0"/>
            <w:noProof/>
            <w:sz w:val="22"/>
            <w:szCs w:val="22"/>
            <w:lang w:val="en-US" w:eastAsia="en-US"/>
          </w:rPr>
          <w:tab/>
        </w:r>
        <w:r w:rsidR="00472632" w:rsidRPr="00F724EB">
          <w:rPr>
            <w:rStyle w:val="Hyperlink"/>
            <w:rFonts w:cstheme="minorHAnsi"/>
            <w:noProof/>
          </w:rPr>
          <w:t>Business Functional Requirements</w:t>
        </w:r>
        <w:r w:rsidR="00472632">
          <w:rPr>
            <w:noProof/>
            <w:webHidden/>
          </w:rPr>
          <w:tab/>
        </w:r>
        <w:r w:rsidR="00472632">
          <w:rPr>
            <w:noProof/>
            <w:webHidden/>
          </w:rPr>
          <w:fldChar w:fldCharType="begin"/>
        </w:r>
        <w:r w:rsidR="00472632">
          <w:rPr>
            <w:noProof/>
            <w:webHidden/>
          </w:rPr>
          <w:instrText xml:space="preserve"> PAGEREF _Toc78572761 \h </w:instrText>
        </w:r>
        <w:r w:rsidR="00472632">
          <w:rPr>
            <w:noProof/>
            <w:webHidden/>
          </w:rPr>
        </w:r>
        <w:r w:rsidR="00472632">
          <w:rPr>
            <w:noProof/>
            <w:webHidden/>
          </w:rPr>
          <w:fldChar w:fldCharType="separate"/>
        </w:r>
        <w:r w:rsidR="00472632">
          <w:rPr>
            <w:noProof/>
            <w:webHidden/>
          </w:rPr>
          <w:t>6</w:t>
        </w:r>
        <w:r w:rsidR="00472632">
          <w:rPr>
            <w:noProof/>
            <w:webHidden/>
          </w:rPr>
          <w:fldChar w:fldCharType="end"/>
        </w:r>
      </w:hyperlink>
    </w:p>
    <w:p w14:paraId="7FBB7D8D" w14:textId="0FF681DF" w:rsidR="00472632" w:rsidRDefault="004B62BF">
      <w:pPr>
        <w:pStyle w:val="TOC1"/>
        <w:rPr>
          <w:rFonts w:asciiTheme="minorHAnsi" w:eastAsiaTheme="minorEastAsia" w:hAnsiTheme="minorHAnsi" w:cstheme="minorBidi"/>
          <w:b w:val="0"/>
          <w:bCs w:val="0"/>
          <w:caps w:val="0"/>
          <w:noProof/>
          <w:sz w:val="22"/>
          <w:szCs w:val="22"/>
          <w:lang w:val="en-US" w:eastAsia="en-US"/>
        </w:rPr>
      </w:pPr>
      <w:hyperlink w:anchor="_Toc78572762" w:history="1">
        <w:r w:rsidR="00472632" w:rsidRPr="00F724EB">
          <w:rPr>
            <w:rStyle w:val="Hyperlink"/>
            <w:rFonts w:cstheme="minorHAnsi"/>
            <w:noProof/>
          </w:rPr>
          <w:t>3</w:t>
        </w:r>
        <w:r w:rsidR="00472632">
          <w:rPr>
            <w:rFonts w:asciiTheme="minorHAnsi" w:eastAsiaTheme="minorEastAsia" w:hAnsiTheme="minorHAnsi" w:cstheme="minorBidi"/>
            <w:b w:val="0"/>
            <w:bCs w:val="0"/>
            <w:caps w:val="0"/>
            <w:noProof/>
            <w:sz w:val="22"/>
            <w:szCs w:val="22"/>
            <w:lang w:val="en-US" w:eastAsia="en-US"/>
          </w:rPr>
          <w:tab/>
        </w:r>
        <w:r w:rsidR="00472632" w:rsidRPr="00F724EB">
          <w:rPr>
            <w:rStyle w:val="Hyperlink"/>
            <w:rFonts w:cstheme="minorHAnsi"/>
            <w:noProof/>
          </w:rPr>
          <w:t>INTEGRATION SYSTEMS</w:t>
        </w:r>
        <w:r w:rsidR="00472632">
          <w:rPr>
            <w:noProof/>
            <w:webHidden/>
          </w:rPr>
          <w:tab/>
        </w:r>
        <w:r w:rsidR="00472632">
          <w:rPr>
            <w:noProof/>
            <w:webHidden/>
          </w:rPr>
          <w:fldChar w:fldCharType="begin"/>
        </w:r>
        <w:r w:rsidR="00472632">
          <w:rPr>
            <w:noProof/>
            <w:webHidden/>
          </w:rPr>
          <w:instrText xml:space="preserve"> PAGEREF _Toc78572762 \h </w:instrText>
        </w:r>
        <w:r w:rsidR="00472632">
          <w:rPr>
            <w:noProof/>
            <w:webHidden/>
          </w:rPr>
        </w:r>
        <w:r w:rsidR="00472632">
          <w:rPr>
            <w:noProof/>
            <w:webHidden/>
          </w:rPr>
          <w:fldChar w:fldCharType="separate"/>
        </w:r>
        <w:r w:rsidR="00472632">
          <w:rPr>
            <w:noProof/>
            <w:webHidden/>
          </w:rPr>
          <w:t>8</w:t>
        </w:r>
        <w:r w:rsidR="00472632">
          <w:rPr>
            <w:noProof/>
            <w:webHidden/>
          </w:rPr>
          <w:fldChar w:fldCharType="end"/>
        </w:r>
      </w:hyperlink>
    </w:p>
    <w:p w14:paraId="416C747C" w14:textId="14B42024" w:rsidR="00E745F7" w:rsidRPr="00A93D85" w:rsidRDefault="00246587" w:rsidP="00A93D85">
      <w:pPr>
        <w:pStyle w:val="TOC2"/>
        <w:ind w:left="0"/>
        <w:rPr>
          <w:rFonts w:asciiTheme="minorHAnsi" w:eastAsiaTheme="minorEastAsia" w:hAnsiTheme="minorHAnsi" w:cstheme="minorBidi"/>
          <w:smallCaps w:val="0"/>
          <w:noProof/>
          <w:sz w:val="22"/>
          <w:szCs w:val="22"/>
          <w:lang w:val="en-US" w:eastAsia="en-US"/>
        </w:rPr>
      </w:pPr>
      <w:r w:rsidRPr="00D434F1">
        <w:rPr>
          <w:rFonts w:ascii="Calibri" w:hAnsi="Calibri" w:cs="Calibri"/>
          <w:b/>
          <w:bCs/>
          <w:caps/>
          <w:sz w:val="24"/>
        </w:rPr>
        <w:fldChar w:fldCharType="end"/>
      </w:r>
    </w:p>
    <w:p w14:paraId="78BD8E50" w14:textId="77777777" w:rsidR="009D691E" w:rsidRPr="00D8264A" w:rsidRDefault="009D691E" w:rsidP="009D691E">
      <w:pPr>
        <w:rPr>
          <w:rFonts w:asciiTheme="minorHAnsi" w:hAnsiTheme="minorHAnsi" w:cstheme="minorHAnsi"/>
          <w:b/>
        </w:rPr>
      </w:pPr>
      <w:r w:rsidRPr="00D8264A">
        <w:rPr>
          <w:rFonts w:asciiTheme="minorHAnsi" w:hAnsiTheme="minorHAnsi" w:cstheme="minorHAnsi"/>
          <w:b/>
        </w:rPr>
        <w:br w:type="page"/>
      </w:r>
      <w:r w:rsidRPr="00D8264A">
        <w:rPr>
          <w:rFonts w:asciiTheme="minorHAnsi" w:hAnsiTheme="minorHAnsi" w:cstheme="minorHAnsi"/>
          <w:b/>
        </w:rPr>
        <w:lastRenderedPageBreak/>
        <w:t>Document Change Control</w:t>
      </w:r>
    </w:p>
    <w:p w14:paraId="1B098807" w14:textId="77777777" w:rsidR="009D691E" w:rsidRPr="00D8264A" w:rsidRDefault="009D691E" w:rsidP="009D691E">
      <w:pP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278"/>
        <w:gridCol w:w="2526"/>
        <w:gridCol w:w="3325"/>
      </w:tblGrid>
      <w:tr w:rsidR="000140E2" w:rsidRPr="00D8264A" w14:paraId="644CDE5C" w14:textId="77777777" w:rsidTr="00D434F1">
        <w:tc>
          <w:tcPr>
            <w:tcW w:w="1168" w:type="dxa"/>
            <w:shd w:val="clear" w:color="auto" w:fill="BFBFBF"/>
          </w:tcPr>
          <w:p w14:paraId="57B43CD9" w14:textId="77777777" w:rsidR="000140E2" w:rsidRPr="00D8264A" w:rsidRDefault="000140E2" w:rsidP="004D4779">
            <w:pPr>
              <w:spacing w:before="40" w:after="40"/>
              <w:rPr>
                <w:rFonts w:asciiTheme="minorHAnsi" w:hAnsiTheme="minorHAnsi" w:cstheme="minorHAnsi"/>
                <w:b/>
              </w:rPr>
            </w:pPr>
            <w:r w:rsidRPr="00D8264A">
              <w:rPr>
                <w:rFonts w:asciiTheme="minorHAnsi" w:hAnsiTheme="minorHAnsi" w:cstheme="minorHAnsi"/>
                <w:b/>
              </w:rPr>
              <w:t>Version</w:t>
            </w:r>
          </w:p>
        </w:tc>
        <w:tc>
          <w:tcPr>
            <w:tcW w:w="1278" w:type="dxa"/>
            <w:shd w:val="clear" w:color="auto" w:fill="BFBFBF"/>
          </w:tcPr>
          <w:p w14:paraId="388F3589" w14:textId="77777777" w:rsidR="000140E2" w:rsidRPr="00D8264A" w:rsidRDefault="000140E2" w:rsidP="004D4779">
            <w:pPr>
              <w:spacing w:before="40" w:after="40"/>
              <w:rPr>
                <w:rFonts w:asciiTheme="minorHAnsi" w:hAnsiTheme="minorHAnsi" w:cstheme="minorHAnsi"/>
                <w:b/>
              </w:rPr>
            </w:pPr>
            <w:r w:rsidRPr="00D8264A">
              <w:rPr>
                <w:rFonts w:asciiTheme="minorHAnsi" w:hAnsiTheme="minorHAnsi" w:cstheme="minorHAnsi"/>
                <w:b/>
              </w:rPr>
              <w:t>Date</w:t>
            </w:r>
          </w:p>
        </w:tc>
        <w:tc>
          <w:tcPr>
            <w:tcW w:w="2526" w:type="dxa"/>
            <w:shd w:val="clear" w:color="auto" w:fill="BFBFBF"/>
          </w:tcPr>
          <w:p w14:paraId="6905A767" w14:textId="77777777" w:rsidR="000140E2" w:rsidRPr="00D8264A" w:rsidRDefault="000140E2" w:rsidP="004D4779">
            <w:pPr>
              <w:spacing w:before="40" w:after="40"/>
              <w:rPr>
                <w:rFonts w:asciiTheme="minorHAnsi" w:hAnsiTheme="minorHAnsi" w:cstheme="minorHAnsi"/>
                <w:b/>
              </w:rPr>
            </w:pPr>
            <w:r w:rsidRPr="00D8264A">
              <w:rPr>
                <w:rFonts w:asciiTheme="minorHAnsi" w:hAnsiTheme="minorHAnsi" w:cstheme="minorHAnsi"/>
                <w:b/>
              </w:rPr>
              <w:t>Author</w:t>
            </w:r>
          </w:p>
        </w:tc>
        <w:tc>
          <w:tcPr>
            <w:tcW w:w="3325" w:type="dxa"/>
            <w:shd w:val="clear" w:color="auto" w:fill="BFBFBF"/>
          </w:tcPr>
          <w:p w14:paraId="18F40412" w14:textId="77777777" w:rsidR="000140E2" w:rsidRPr="00D8264A" w:rsidRDefault="000140E2" w:rsidP="004D4779">
            <w:pPr>
              <w:spacing w:before="40" w:after="40"/>
              <w:rPr>
                <w:rFonts w:asciiTheme="minorHAnsi" w:hAnsiTheme="minorHAnsi" w:cstheme="minorHAnsi"/>
                <w:b/>
              </w:rPr>
            </w:pPr>
            <w:r w:rsidRPr="00D8264A">
              <w:rPr>
                <w:rFonts w:asciiTheme="minorHAnsi" w:hAnsiTheme="minorHAnsi" w:cstheme="minorHAnsi"/>
                <w:b/>
              </w:rPr>
              <w:t>Summary of Changes</w:t>
            </w:r>
          </w:p>
        </w:tc>
      </w:tr>
      <w:tr w:rsidR="000140E2" w:rsidRPr="00D8264A" w14:paraId="30C64D53" w14:textId="77777777" w:rsidTr="00D434F1">
        <w:tc>
          <w:tcPr>
            <w:tcW w:w="1168" w:type="dxa"/>
            <w:shd w:val="clear" w:color="auto" w:fill="auto"/>
          </w:tcPr>
          <w:p w14:paraId="73FB559F" w14:textId="77777777" w:rsidR="000140E2" w:rsidRPr="00D8264A" w:rsidRDefault="000140E2" w:rsidP="004D4779">
            <w:pPr>
              <w:spacing w:before="80" w:after="80" w:line="240" w:lineRule="auto"/>
              <w:jc w:val="center"/>
              <w:rPr>
                <w:rFonts w:asciiTheme="minorHAnsi" w:hAnsiTheme="minorHAnsi" w:cstheme="minorHAnsi"/>
                <w:color w:val="000000"/>
              </w:rPr>
            </w:pPr>
            <w:r w:rsidRPr="00D8264A">
              <w:rPr>
                <w:rFonts w:asciiTheme="minorHAnsi" w:hAnsiTheme="minorHAnsi" w:cstheme="minorHAnsi"/>
                <w:color w:val="000000"/>
              </w:rPr>
              <w:t>1.0</w:t>
            </w:r>
          </w:p>
        </w:tc>
        <w:tc>
          <w:tcPr>
            <w:tcW w:w="1278" w:type="dxa"/>
            <w:shd w:val="clear" w:color="auto" w:fill="auto"/>
          </w:tcPr>
          <w:p w14:paraId="0C10ABAD" w14:textId="284160FD" w:rsidR="000140E2" w:rsidRPr="00D8264A" w:rsidRDefault="003D3E2B" w:rsidP="00B83B13">
            <w:pPr>
              <w:spacing w:before="80" w:after="80" w:line="240" w:lineRule="auto"/>
              <w:rPr>
                <w:rFonts w:asciiTheme="minorHAnsi" w:hAnsiTheme="minorHAnsi" w:cstheme="minorHAnsi"/>
                <w:color w:val="000000"/>
              </w:rPr>
            </w:pPr>
            <w:r>
              <w:rPr>
                <w:rFonts w:asciiTheme="minorHAnsi" w:hAnsiTheme="minorHAnsi" w:cstheme="minorHAnsi"/>
                <w:color w:val="000000"/>
              </w:rPr>
              <w:t>30</w:t>
            </w:r>
            <w:r w:rsidR="00EE5167">
              <w:rPr>
                <w:rFonts w:asciiTheme="minorHAnsi" w:hAnsiTheme="minorHAnsi" w:cstheme="minorHAnsi"/>
                <w:color w:val="000000"/>
              </w:rPr>
              <w:t>/07</w:t>
            </w:r>
            <w:r w:rsidR="000140E2" w:rsidRPr="00D8264A">
              <w:rPr>
                <w:rFonts w:asciiTheme="minorHAnsi" w:hAnsiTheme="minorHAnsi" w:cstheme="minorHAnsi"/>
                <w:color w:val="000000"/>
              </w:rPr>
              <w:t>/20</w:t>
            </w:r>
            <w:r w:rsidR="00E02090">
              <w:rPr>
                <w:rFonts w:asciiTheme="minorHAnsi" w:hAnsiTheme="minorHAnsi" w:cstheme="minorHAnsi"/>
                <w:color w:val="000000"/>
              </w:rPr>
              <w:t>21</w:t>
            </w:r>
          </w:p>
        </w:tc>
        <w:tc>
          <w:tcPr>
            <w:tcW w:w="2526" w:type="dxa"/>
            <w:shd w:val="clear" w:color="auto" w:fill="auto"/>
          </w:tcPr>
          <w:p w14:paraId="7696C983" w14:textId="78AB8445" w:rsidR="000140E2" w:rsidRPr="00D8264A" w:rsidRDefault="00E02090" w:rsidP="004D4779">
            <w:pPr>
              <w:spacing w:before="80" w:after="80" w:line="240" w:lineRule="auto"/>
              <w:rPr>
                <w:rFonts w:asciiTheme="minorHAnsi" w:hAnsiTheme="minorHAnsi" w:cstheme="minorHAnsi"/>
                <w:color w:val="000000"/>
              </w:rPr>
            </w:pPr>
            <w:proofErr w:type="spellStart"/>
            <w:r>
              <w:rPr>
                <w:rFonts w:asciiTheme="minorHAnsi" w:hAnsiTheme="minorHAnsi" w:cstheme="minorHAnsi"/>
                <w:color w:val="000000"/>
              </w:rPr>
              <w:t>Kashish</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Ambwani</w:t>
            </w:r>
            <w:proofErr w:type="spellEnd"/>
          </w:p>
        </w:tc>
        <w:tc>
          <w:tcPr>
            <w:tcW w:w="3325" w:type="dxa"/>
            <w:shd w:val="clear" w:color="auto" w:fill="auto"/>
          </w:tcPr>
          <w:p w14:paraId="11BD933D" w14:textId="08EC99A4" w:rsidR="000140E2" w:rsidRPr="00D8264A" w:rsidRDefault="001762F9" w:rsidP="001762F9">
            <w:pPr>
              <w:spacing w:before="80" w:after="80" w:line="240" w:lineRule="auto"/>
              <w:jc w:val="left"/>
              <w:rPr>
                <w:rFonts w:asciiTheme="minorHAnsi" w:hAnsiTheme="minorHAnsi" w:cstheme="minorHAnsi"/>
                <w:color w:val="000000"/>
              </w:rPr>
            </w:pPr>
            <w:r>
              <w:rPr>
                <w:rFonts w:asciiTheme="minorHAnsi" w:hAnsiTheme="minorHAnsi" w:cstheme="minorHAnsi"/>
                <w:color w:val="000000"/>
              </w:rPr>
              <w:t xml:space="preserve">Initial </w:t>
            </w:r>
            <w:r w:rsidR="00B83B13" w:rsidRPr="00D8264A">
              <w:rPr>
                <w:rFonts w:asciiTheme="minorHAnsi" w:hAnsiTheme="minorHAnsi" w:cstheme="minorHAnsi"/>
                <w:color w:val="000000"/>
              </w:rPr>
              <w:t>Draft</w:t>
            </w:r>
          </w:p>
        </w:tc>
      </w:tr>
    </w:tbl>
    <w:p w14:paraId="1573CBE8" w14:textId="5527AA5D" w:rsidR="000140E2" w:rsidRPr="00815CFF" w:rsidRDefault="000140E2" w:rsidP="009D691E">
      <w:pPr>
        <w:rPr>
          <w:rFonts w:asciiTheme="minorHAnsi" w:hAnsiTheme="minorHAnsi" w:cstheme="minorHAnsi"/>
          <w:b/>
          <w:vertAlign w:val="subscript"/>
        </w:rPr>
      </w:pPr>
    </w:p>
    <w:p w14:paraId="16625003" w14:textId="77777777" w:rsidR="00731503" w:rsidRPr="00D8264A" w:rsidRDefault="00F26B8F" w:rsidP="00BD448F">
      <w:pPr>
        <w:pStyle w:val="Heading1"/>
        <w:spacing w:after="240"/>
        <w:rPr>
          <w:rFonts w:asciiTheme="minorHAnsi" w:hAnsiTheme="minorHAnsi" w:cstheme="minorHAnsi"/>
        </w:rPr>
      </w:pPr>
      <w:bookmarkStart w:id="2" w:name="_Toc215454683"/>
      <w:bookmarkStart w:id="3" w:name="_Toc78572760"/>
      <w:r w:rsidRPr="00D8264A">
        <w:rPr>
          <w:rFonts w:asciiTheme="minorHAnsi" w:hAnsiTheme="minorHAnsi" w:cstheme="minorHAnsi"/>
        </w:rPr>
        <w:lastRenderedPageBreak/>
        <w:t>I</w:t>
      </w:r>
      <w:r w:rsidR="009B69A5" w:rsidRPr="00D8264A">
        <w:rPr>
          <w:rFonts w:asciiTheme="minorHAnsi" w:hAnsiTheme="minorHAnsi" w:cstheme="minorHAnsi"/>
        </w:rPr>
        <w:t>ntroduction</w:t>
      </w:r>
      <w:bookmarkEnd w:id="2"/>
      <w:bookmarkEnd w:id="3"/>
    </w:p>
    <w:p w14:paraId="45EED75C" w14:textId="73D909F2" w:rsidR="00EC6935" w:rsidRDefault="00F035B2" w:rsidP="00EC6935">
      <w:pPr>
        <w:tabs>
          <w:tab w:val="left" w:pos="1440"/>
        </w:tabs>
        <w:spacing w:before="60" w:after="120"/>
        <w:rPr>
          <w:rFonts w:asciiTheme="minorHAnsi" w:hAnsiTheme="minorHAnsi" w:cstheme="minorHAnsi"/>
          <w:szCs w:val="22"/>
        </w:rPr>
      </w:pPr>
      <w:bookmarkStart w:id="4" w:name="_Toc213233045"/>
      <w:bookmarkStart w:id="5" w:name="_Toc213233047"/>
      <w:bookmarkStart w:id="6" w:name="_Toc213233049"/>
      <w:bookmarkStart w:id="7" w:name="_Toc213233050"/>
      <w:bookmarkStart w:id="8" w:name="_Toc213233051"/>
      <w:bookmarkStart w:id="9" w:name="_Toc213233052"/>
      <w:bookmarkStart w:id="10" w:name="_Toc213233057"/>
      <w:bookmarkStart w:id="11" w:name="_Toc213233058"/>
      <w:bookmarkStart w:id="12" w:name="_Toc213233059"/>
      <w:bookmarkStart w:id="13" w:name="_Toc213233063"/>
      <w:bookmarkStart w:id="14" w:name="_Toc213233064"/>
      <w:bookmarkStart w:id="15" w:name="_Toc213233065"/>
      <w:bookmarkStart w:id="16" w:name="_Toc213233067"/>
      <w:bookmarkStart w:id="17" w:name="_Toc213233068"/>
      <w:bookmarkStart w:id="18" w:name="_Toc213233070"/>
      <w:bookmarkStart w:id="19" w:name="_Toc213233071"/>
      <w:bookmarkStart w:id="20" w:name="_Toc213233073"/>
      <w:bookmarkStart w:id="21" w:name="_Toc213233074"/>
      <w:bookmarkStart w:id="22" w:name="_Toc213233075"/>
      <w:bookmarkStart w:id="23" w:name="_Toc213233076"/>
      <w:bookmarkStart w:id="24" w:name="_Toc213233077"/>
      <w:bookmarkStart w:id="25" w:name="_Toc213233078"/>
      <w:bookmarkStart w:id="26" w:name="_Toc213233079"/>
      <w:bookmarkStart w:id="27" w:name="_Toc213233081"/>
      <w:bookmarkStart w:id="28" w:name="_Toc213233082"/>
      <w:bookmarkStart w:id="29" w:name="_Toc213233083"/>
      <w:bookmarkStart w:id="30" w:name="_Toc211942739"/>
      <w:bookmarkStart w:id="31" w:name="_Toc21545468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rFonts w:asciiTheme="minorHAnsi" w:hAnsiTheme="minorHAnsi" w:cstheme="minorHAnsi"/>
          <w:szCs w:val="22"/>
        </w:rPr>
        <w:t>Con</w:t>
      </w:r>
      <w:r w:rsidR="001F5BE5">
        <w:rPr>
          <w:rFonts w:asciiTheme="minorHAnsi" w:hAnsiTheme="minorHAnsi" w:cstheme="minorHAnsi"/>
          <w:szCs w:val="22"/>
        </w:rPr>
        <w:t>tract Workforce Management -</w:t>
      </w:r>
      <w:r>
        <w:rPr>
          <w:rFonts w:asciiTheme="minorHAnsi" w:hAnsiTheme="minorHAnsi" w:cstheme="minorHAnsi"/>
          <w:szCs w:val="22"/>
        </w:rPr>
        <w:t xml:space="preserve"> </w:t>
      </w:r>
      <w:r w:rsidR="001F5BE5">
        <w:rPr>
          <w:rFonts w:asciiTheme="minorHAnsi" w:hAnsiTheme="minorHAnsi" w:cstheme="minorHAnsi"/>
          <w:szCs w:val="22"/>
        </w:rPr>
        <w:t>Billing</w:t>
      </w:r>
      <w:r>
        <w:rPr>
          <w:rFonts w:asciiTheme="minorHAnsi" w:hAnsiTheme="minorHAnsi" w:cstheme="minorHAnsi"/>
          <w:szCs w:val="22"/>
        </w:rPr>
        <w:t xml:space="preserve"> Project</w:t>
      </w:r>
      <w:r w:rsidR="00EC6935" w:rsidRPr="00D8264A">
        <w:rPr>
          <w:rFonts w:asciiTheme="minorHAnsi" w:hAnsiTheme="minorHAnsi" w:cstheme="minorHAnsi"/>
          <w:szCs w:val="22"/>
        </w:rPr>
        <w:t xml:space="preserve"> is an initiative by </w:t>
      </w:r>
      <w:del w:id="32" w:author="User" w:date="2021-08-02T11:34:00Z">
        <w:r w:rsidDel="00060ED2">
          <w:rPr>
            <w:rFonts w:asciiTheme="minorHAnsi" w:hAnsiTheme="minorHAnsi" w:cstheme="minorHAnsi"/>
            <w:szCs w:val="22"/>
          </w:rPr>
          <w:delText>Aditya Birla</w:delText>
        </w:r>
      </w:del>
      <w:proofErr w:type="spellStart"/>
      <w:ins w:id="33" w:author="User" w:date="2021-08-02T11:34:00Z">
        <w:r w:rsidR="00060ED2">
          <w:rPr>
            <w:rFonts w:asciiTheme="minorHAnsi" w:hAnsiTheme="minorHAnsi" w:cstheme="minorHAnsi"/>
            <w:szCs w:val="22"/>
          </w:rPr>
          <w:t>Ultratech</w:t>
        </w:r>
        <w:proofErr w:type="spellEnd"/>
        <w:r w:rsidR="00060ED2">
          <w:rPr>
            <w:rFonts w:asciiTheme="minorHAnsi" w:hAnsiTheme="minorHAnsi" w:cstheme="minorHAnsi"/>
            <w:szCs w:val="22"/>
          </w:rPr>
          <w:t xml:space="preserve"> Cement</w:t>
        </w:r>
      </w:ins>
      <w:r w:rsidR="00EC6935">
        <w:rPr>
          <w:rFonts w:asciiTheme="minorHAnsi" w:hAnsiTheme="minorHAnsi" w:cstheme="minorHAnsi"/>
          <w:szCs w:val="22"/>
        </w:rPr>
        <w:t>,</w:t>
      </w:r>
      <w:r w:rsidR="00EC6935" w:rsidRPr="00D8264A">
        <w:rPr>
          <w:rFonts w:asciiTheme="minorHAnsi" w:hAnsiTheme="minorHAnsi" w:cstheme="minorHAnsi"/>
          <w:szCs w:val="22"/>
        </w:rPr>
        <w:t xml:space="preserve"> which aims to </w:t>
      </w:r>
      <w:r w:rsidR="003F498A">
        <w:rPr>
          <w:rFonts w:asciiTheme="minorHAnsi" w:hAnsiTheme="minorHAnsi" w:cstheme="minorHAnsi"/>
          <w:szCs w:val="22"/>
        </w:rPr>
        <w:t xml:space="preserve">automate the </w:t>
      </w:r>
      <w:ins w:id="34" w:author="User" w:date="2021-08-02T11:34:00Z">
        <w:r w:rsidR="00D26FB5">
          <w:rPr>
            <w:rFonts w:asciiTheme="minorHAnsi" w:hAnsiTheme="minorHAnsi" w:cstheme="minorHAnsi"/>
            <w:szCs w:val="22"/>
          </w:rPr>
          <w:t xml:space="preserve">CWFM </w:t>
        </w:r>
      </w:ins>
      <w:r w:rsidR="003F498A">
        <w:rPr>
          <w:rFonts w:asciiTheme="minorHAnsi" w:hAnsiTheme="minorHAnsi" w:cstheme="minorHAnsi"/>
          <w:szCs w:val="22"/>
        </w:rPr>
        <w:t>Bill</w:t>
      </w:r>
      <w:ins w:id="35" w:author="User" w:date="2021-08-02T11:34:00Z">
        <w:r w:rsidR="00D26FB5">
          <w:rPr>
            <w:rFonts w:asciiTheme="minorHAnsi" w:hAnsiTheme="minorHAnsi" w:cstheme="minorHAnsi"/>
            <w:szCs w:val="22"/>
          </w:rPr>
          <w:t xml:space="preserve">ing </w:t>
        </w:r>
      </w:ins>
      <w:del w:id="36" w:author="User" w:date="2021-08-02T11:34:00Z">
        <w:r w:rsidR="003F498A" w:rsidDel="00D26FB5">
          <w:rPr>
            <w:rFonts w:asciiTheme="minorHAnsi" w:hAnsiTheme="minorHAnsi" w:cstheme="minorHAnsi"/>
            <w:szCs w:val="22"/>
          </w:rPr>
          <w:delText xml:space="preserve"> Generation and Approval</w:delText>
        </w:r>
        <w:r w:rsidR="00C2663E" w:rsidDel="00D26FB5">
          <w:rPr>
            <w:rFonts w:asciiTheme="minorHAnsi" w:hAnsiTheme="minorHAnsi" w:cstheme="minorHAnsi"/>
            <w:szCs w:val="22"/>
          </w:rPr>
          <w:delText xml:space="preserve"> </w:delText>
        </w:r>
      </w:del>
      <w:r w:rsidR="00C2663E">
        <w:rPr>
          <w:rFonts w:asciiTheme="minorHAnsi" w:hAnsiTheme="minorHAnsi" w:cstheme="minorHAnsi"/>
          <w:szCs w:val="22"/>
        </w:rPr>
        <w:t xml:space="preserve">process for Contractors which is currently being </w:t>
      </w:r>
      <w:r w:rsidR="003F1ED7">
        <w:rPr>
          <w:rFonts w:asciiTheme="minorHAnsi" w:hAnsiTheme="minorHAnsi" w:cstheme="minorHAnsi"/>
          <w:szCs w:val="22"/>
        </w:rPr>
        <w:t>conducted</w:t>
      </w:r>
      <w:r w:rsidR="00C2663E">
        <w:rPr>
          <w:rFonts w:asciiTheme="minorHAnsi" w:hAnsiTheme="minorHAnsi" w:cstheme="minorHAnsi"/>
          <w:szCs w:val="22"/>
        </w:rPr>
        <w:t xml:space="preserve"> manually</w:t>
      </w:r>
      <w:r w:rsidR="00EC6935" w:rsidRPr="00D8264A">
        <w:rPr>
          <w:rFonts w:asciiTheme="minorHAnsi" w:hAnsiTheme="minorHAnsi" w:cstheme="minorHAnsi"/>
          <w:szCs w:val="22"/>
        </w:rPr>
        <w:t xml:space="preserve">. The proposed </w:t>
      </w:r>
      <w:del w:id="37" w:author="User" w:date="2021-08-02T11:35:00Z">
        <w:r w:rsidR="00EC6935" w:rsidRPr="00D8264A" w:rsidDel="000D30E2">
          <w:rPr>
            <w:rFonts w:asciiTheme="minorHAnsi" w:hAnsiTheme="minorHAnsi" w:cstheme="minorHAnsi"/>
            <w:szCs w:val="22"/>
          </w:rPr>
          <w:delText xml:space="preserve">portal </w:delText>
        </w:r>
      </w:del>
      <w:ins w:id="38" w:author="User" w:date="2021-08-02T11:35:00Z">
        <w:r w:rsidR="000D30E2">
          <w:rPr>
            <w:rFonts w:asciiTheme="minorHAnsi" w:hAnsiTheme="minorHAnsi" w:cstheme="minorHAnsi"/>
            <w:szCs w:val="22"/>
          </w:rPr>
          <w:t>solution</w:t>
        </w:r>
        <w:r w:rsidR="000D30E2" w:rsidRPr="00D8264A">
          <w:rPr>
            <w:rFonts w:asciiTheme="minorHAnsi" w:hAnsiTheme="minorHAnsi" w:cstheme="minorHAnsi"/>
            <w:szCs w:val="22"/>
          </w:rPr>
          <w:t xml:space="preserve"> </w:t>
        </w:r>
      </w:ins>
      <w:r w:rsidR="00EC6935" w:rsidRPr="00D8264A">
        <w:rPr>
          <w:rFonts w:asciiTheme="minorHAnsi" w:hAnsiTheme="minorHAnsi" w:cstheme="minorHAnsi"/>
          <w:szCs w:val="22"/>
        </w:rPr>
        <w:t xml:space="preserve">will be built </w:t>
      </w:r>
      <w:r w:rsidR="00EC6935" w:rsidRPr="00567BAA">
        <w:rPr>
          <w:rFonts w:asciiTheme="minorHAnsi" w:hAnsiTheme="minorHAnsi" w:cstheme="minorHAnsi"/>
          <w:szCs w:val="22"/>
        </w:rPr>
        <w:t>to utilize</w:t>
      </w:r>
      <w:r w:rsidR="00EC6935" w:rsidRPr="00D8264A">
        <w:rPr>
          <w:rFonts w:asciiTheme="minorHAnsi" w:hAnsiTheme="minorHAnsi" w:cstheme="minorHAnsi"/>
          <w:szCs w:val="22"/>
        </w:rPr>
        <w:t xml:space="preserve"> </w:t>
      </w:r>
      <w:del w:id="39" w:author="User" w:date="2021-08-02T11:35:00Z">
        <w:r w:rsidR="00EC6935" w:rsidRPr="00D8264A" w:rsidDel="00E63EDB">
          <w:rPr>
            <w:rFonts w:asciiTheme="minorHAnsi" w:hAnsiTheme="minorHAnsi" w:cstheme="minorHAnsi"/>
            <w:szCs w:val="22"/>
          </w:rPr>
          <w:delText>cloud native</w:delText>
        </w:r>
      </w:del>
      <w:ins w:id="40" w:author="User" w:date="2021-08-02T11:35:00Z">
        <w:r w:rsidR="00E63EDB">
          <w:rPr>
            <w:rFonts w:asciiTheme="minorHAnsi" w:hAnsiTheme="minorHAnsi" w:cstheme="minorHAnsi"/>
            <w:szCs w:val="22"/>
          </w:rPr>
          <w:t>future ready</w:t>
        </w:r>
      </w:ins>
      <w:r w:rsidR="00EC6935" w:rsidRPr="00D8264A">
        <w:rPr>
          <w:rFonts w:asciiTheme="minorHAnsi" w:hAnsiTheme="minorHAnsi" w:cstheme="minorHAnsi"/>
          <w:szCs w:val="22"/>
        </w:rPr>
        <w:t xml:space="preserve"> application framework</w:t>
      </w:r>
      <w:ins w:id="41" w:author="User" w:date="2021-08-02T11:36:00Z">
        <w:r w:rsidR="00345FDE">
          <w:rPr>
            <w:rFonts w:asciiTheme="minorHAnsi" w:hAnsiTheme="minorHAnsi" w:cstheme="minorHAnsi"/>
            <w:szCs w:val="22"/>
          </w:rPr>
          <w:t>.</w:t>
        </w:r>
      </w:ins>
      <w:del w:id="42" w:author="User" w:date="2021-08-02T11:36:00Z">
        <w:r w:rsidR="00EC6935" w:rsidDel="00345FDE">
          <w:rPr>
            <w:rFonts w:asciiTheme="minorHAnsi" w:hAnsiTheme="minorHAnsi" w:cstheme="minorHAnsi"/>
            <w:szCs w:val="22"/>
          </w:rPr>
          <w:delText>, which</w:delText>
        </w:r>
        <w:r w:rsidR="00EC6935" w:rsidRPr="00D8264A" w:rsidDel="00345FDE">
          <w:rPr>
            <w:rFonts w:asciiTheme="minorHAnsi" w:hAnsiTheme="minorHAnsi" w:cstheme="minorHAnsi"/>
            <w:szCs w:val="22"/>
          </w:rPr>
          <w:delText xml:space="preserve"> will help </w:delText>
        </w:r>
        <w:r w:rsidR="00EC6935" w:rsidRPr="00567BAA" w:rsidDel="00345FDE">
          <w:rPr>
            <w:rFonts w:asciiTheme="minorHAnsi" w:hAnsiTheme="minorHAnsi" w:cstheme="minorHAnsi"/>
            <w:szCs w:val="22"/>
          </w:rPr>
          <w:delText>to</w:delText>
        </w:r>
        <w:r w:rsidR="00EC6935" w:rsidDel="00345FDE">
          <w:rPr>
            <w:rFonts w:asciiTheme="minorHAnsi" w:hAnsiTheme="minorHAnsi" w:cstheme="minorHAnsi"/>
            <w:szCs w:val="22"/>
          </w:rPr>
          <w:delText xml:space="preserve"> </w:delText>
        </w:r>
        <w:r w:rsidR="00EC6935" w:rsidRPr="00D8264A" w:rsidDel="00345FDE">
          <w:rPr>
            <w:rFonts w:asciiTheme="minorHAnsi" w:hAnsiTheme="minorHAnsi" w:cstheme="minorHAnsi"/>
            <w:szCs w:val="22"/>
          </w:rPr>
          <w:delText xml:space="preserve">cater all the benefits of cloud services to this structure. </w:delText>
        </w:r>
      </w:del>
    </w:p>
    <w:p w14:paraId="3E28BA3B" w14:textId="199594D9" w:rsidR="00EC6935" w:rsidRDefault="00EC6935">
      <w:pPr>
        <w:spacing w:line="240" w:lineRule="auto"/>
        <w:jc w:val="left"/>
        <w:rPr>
          <w:rFonts w:asciiTheme="minorHAnsi" w:hAnsiTheme="minorHAnsi" w:cstheme="minorHAnsi"/>
          <w:b/>
          <w:bCs/>
          <w:caps/>
          <w:color w:val="000066"/>
          <w:kern w:val="32"/>
          <w:sz w:val="32"/>
          <w:szCs w:val="32"/>
        </w:rPr>
      </w:pPr>
      <w:r>
        <w:rPr>
          <w:rFonts w:asciiTheme="minorHAnsi" w:hAnsiTheme="minorHAnsi" w:cstheme="minorHAnsi"/>
        </w:rPr>
        <w:br w:type="page"/>
      </w:r>
    </w:p>
    <w:p w14:paraId="0DE54694" w14:textId="2F2AEBE7" w:rsidR="00FA55F7" w:rsidRPr="00D8264A" w:rsidRDefault="00FA55F7" w:rsidP="0061407A">
      <w:pPr>
        <w:pStyle w:val="Heading1"/>
        <w:rPr>
          <w:rFonts w:asciiTheme="minorHAnsi" w:hAnsiTheme="minorHAnsi" w:cstheme="minorHAnsi"/>
        </w:rPr>
      </w:pPr>
      <w:bookmarkStart w:id="43" w:name="_Toc2534940"/>
      <w:bookmarkStart w:id="44" w:name="_Toc2534941"/>
      <w:bookmarkStart w:id="45" w:name="_Toc2534942"/>
      <w:bookmarkStart w:id="46" w:name="_Toc2534945"/>
      <w:bookmarkStart w:id="47" w:name="_Toc2534948"/>
      <w:bookmarkStart w:id="48" w:name="_Toc2534949"/>
      <w:bookmarkStart w:id="49" w:name="_Toc2534950"/>
      <w:bookmarkStart w:id="50" w:name="_Toc2534951"/>
      <w:bookmarkStart w:id="51" w:name="_Toc2534952"/>
      <w:bookmarkStart w:id="52" w:name="_Toc2534953"/>
      <w:bookmarkStart w:id="53" w:name="_Toc2534954"/>
      <w:bookmarkStart w:id="54" w:name="_Toc2534955"/>
      <w:bookmarkStart w:id="55" w:name="_Toc2534956"/>
      <w:bookmarkStart w:id="56" w:name="_Toc2534959"/>
      <w:bookmarkStart w:id="57" w:name="_Toc2534960"/>
      <w:bookmarkStart w:id="58" w:name="_Toc78572761"/>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D8264A">
        <w:rPr>
          <w:rFonts w:asciiTheme="minorHAnsi" w:hAnsiTheme="minorHAnsi" w:cstheme="minorHAnsi"/>
        </w:rPr>
        <w:lastRenderedPageBreak/>
        <w:t xml:space="preserve">Business </w:t>
      </w:r>
      <w:r w:rsidR="007B79BE" w:rsidRPr="00D8264A">
        <w:rPr>
          <w:rFonts w:asciiTheme="minorHAnsi" w:hAnsiTheme="minorHAnsi" w:cstheme="minorHAnsi"/>
        </w:rPr>
        <w:t xml:space="preserve">Functional </w:t>
      </w:r>
      <w:r w:rsidRPr="00D8264A">
        <w:rPr>
          <w:rFonts w:asciiTheme="minorHAnsi" w:hAnsiTheme="minorHAnsi" w:cstheme="minorHAnsi"/>
        </w:rPr>
        <w:t>Requirements</w:t>
      </w:r>
      <w:bookmarkEnd w:id="30"/>
      <w:bookmarkEnd w:id="31"/>
      <w:bookmarkEnd w:id="58"/>
    </w:p>
    <w:p w14:paraId="2FD1577C" w14:textId="77777777" w:rsidR="00F971F3" w:rsidRPr="00D8264A" w:rsidRDefault="00F971F3" w:rsidP="00FA55F7">
      <w:pPr>
        <w:rPr>
          <w:rFonts w:asciiTheme="minorHAnsi" w:hAnsiTheme="minorHAnsi" w:cstheme="minorHAnsi"/>
        </w:rPr>
      </w:pPr>
    </w:p>
    <w:p w14:paraId="53F1D462" w14:textId="7F50A999" w:rsidR="0023101C" w:rsidRPr="00D6247B" w:rsidRDefault="00FA55F7" w:rsidP="00D6247B">
      <w:pPr>
        <w:rPr>
          <w:rFonts w:asciiTheme="minorHAnsi" w:hAnsiTheme="minorHAnsi" w:cstheme="minorHAnsi"/>
        </w:rPr>
      </w:pPr>
      <w:r w:rsidRPr="00D8264A">
        <w:rPr>
          <w:rFonts w:asciiTheme="minorHAnsi" w:hAnsiTheme="minorHAnsi" w:cstheme="minorHAnsi"/>
        </w:rPr>
        <w:t>The system will cater for the following functional requirements:</w:t>
      </w:r>
      <w:bookmarkStart w:id="59" w:name="_Toc211942741"/>
      <w:bookmarkStart w:id="60" w:name="_Toc213051312"/>
      <w:bookmarkStart w:id="61" w:name="_Toc21545468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100"/>
      </w:tblGrid>
      <w:tr w:rsidR="0023101C" w:rsidRPr="00D8264A" w14:paraId="653FEEDE" w14:textId="77777777" w:rsidTr="006C7EB1">
        <w:trPr>
          <w:tblHeader/>
        </w:trPr>
        <w:tc>
          <w:tcPr>
            <w:tcW w:w="648" w:type="dxa"/>
            <w:shd w:val="clear" w:color="auto" w:fill="BFBFBF"/>
          </w:tcPr>
          <w:p w14:paraId="5C45A2AA" w14:textId="77777777" w:rsidR="0023101C" w:rsidRPr="00D8264A" w:rsidRDefault="0023101C" w:rsidP="006C7EB1">
            <w:pPr>
              <w:spacing w:before="120" w:after="120" w:line="240" w:lineRule="auto"/>
              <w:jc w:val="center"/>
              <w:rPr>
                <w:rFonts w:asciiTheme="minorHAnsi" w:hAnsiTheme="minorHAnsi" w:cstheme="minorHAnsi"/>
                <w:b/>
              </w:rPr>
            </w:pPr>
            <w:r>
              <w:rPr>
                <w:rFonts w:asciiTheme="minorHAnsi" w:hAnsiTheme="minorHAnsi" w:cstheme="minorHAnsi"/>
                <w:b/>
              </w:rPr>
              <w:t>No.</w:t>
            </w:r>
          </w:p>
        </w:tc>
        <w:tc>
          <w:tcPr>
            <w:tcW w:w="8100" w:type="dxa"/>
            <w:shd w:val="clear" w:color="auto" w:fill="BFBFBF"/>
          </w:tcPr>
          <w:p w14:paraId="767E4592" w14:textId="77777777" w:rsidR="0023101C" w:rsidRPr="00D8264A" w:rsidRDefault="0023101C" w:rsidP="006C7EB1">
            <w:pPr>
              <w:spacing w:before="120" w:after="120" w:line="240" w:lineRule="auto"/>
              <w:rPr>
                <w:rFonts w:asciiTheme="minorHAnsi" w:hAnsiTheme="minorHAnsi" w:cstheme="minorHAnsi"/>
                <w:b/>
              </w:rPr>
            </w:pPr>
            <w:r w:rsidRPr="00D8264A">
              <w:rPr>
                <w:rFonts w:asciiTheme="minorHAnsi" w:hAnsiTheme="minorHAnsi" w:cstheme="minorHAnsi"/>
                <w:b/>
              </w:rPr>
              <w:t xml:space="preserve">Requirement </w:t>
            </w:r>
          </w:p>
        </w:tc>
      </w:tr>
      <w:tr w:rsidR="0023101C" w:rsidRPr="00472632" w14:paraId="500460B8" w14:textId="77777777" w:rsidTr="006C7EB1">
        <w:tc>
          <w:tcPr>
            <w:tcW w:w="648" w:type="dxa"/>
          </w:tcPr>
          <w:p w14:paraId="60BBAC2A" w14:textId="77777777" w:rsidR="0023101C" w:rsidRPr="00472632" w:rsidRDefault="0023101C" w:rsidP="00674E31">
            <w:pPr>
              <w:spacing w:before="120" w:after="40"/>
              <w:ind w:left="360"/>
              <w:jc w:val="left"/>
              <w:rPr>
                <w:rFonts w:asciiTheme="minorHAnsi" w:hAnsiTheme="minorHAnsi" w:cstheme="minorHAnsi"/>
                <w:sz w:val="28"/>
                <w:szCs w:val="28"/>
                <w:highlight w:val="lightGray"/>
              </w:rPr>
            </w:pPr>
          </w:p>
        </w:tc>
        <w:tc>
          <w:tcPr>
            <w:tcW w:w="8100" w:type="dxa"/>
          </w:tcPr>
          <w:p w14:paraId="36ED9A15" w14:textId="49304DAD" w:rsidR="006C7EB1" w:rsidRPr="00472632" w:rsidRDefault="00EC6935"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 xml:space="preserve">The portal will be designed as </w:t>
            </w:r>
            <w:r w:rsidR="00D6247B" w:rsidRPr="00472632">
              <w:rPr>
                <w:rFonts w:asciiTheme="minorHAnsi" w:hAnsiTheme="minorHAnsi" w:cstheme="minorHAnsi"/>
                <w:b/>
                <w:sz w:val="28"/>
                <w:szCs w:val="28"/>
              </w:rPr>
              <w:t xml:space="preserve">CWFM </w:t>
            </w:r>
            <w:ins w:id="62" w:author="User" w:date="2021-08-02T11:39:00Z">
              <w:r w:rsidR="00D84B63">
                <w:rPr>
                  <w:rFonts w:asciiTheme="minorHAnsi" w:hAnsiTheme="minorHAnsi" w:cstheme="minorHAnsi"/>
                  <w:b/>
                  <w:sz w:val="28"/>
                  <w:szCs w:val="28"/>
                </w:rPr>
                <w:t xml:space="preserve">Billing Automation </w:t>
              </w:r>
            </w:ins>
            <w:del w:id="63" w:author="User" w:date="2021-08-02T11:39:00Z">
              <w:r w:rsidR="00D6247B" w:rsidRPr="00472632" w:rsidDel="00D84B63">
                <w:rPr>
                  <w:rFonts w:asciiTheme="minorHAnsi" w:hAnsiTheme="minorHAnsi" w:cstheme="minorHAnsi"/>
                  <w:b/>
                  <w:sz w:val="28"/>
                  <w:szCs w:val="28"/>
                </w:rPr>
                <w:delText>(Contact Workforce Management)</w:delText>
              </w:r>
            </w:del>
            <w:r w:rsidR="002C4DDB" w:rsidRPr="00472632">
              <w:rPr>
                <w:rFonts w:asciiTheme="minorHAnsi" w:hAnsiTheme="minorHAnsi" w:cstheme="minorHAnsi"/>
                <w:b/>
                <w:sz w:val="28"/>
                <w:szCs w:val="28"/>
              </w:rPr>
              <w:t xml:space="preserve"> Applicati</w:t>
            </w:r>
            <w:r w:rsidR="00187273" w:rsidRPr="00472632">
              <w:rPr>
                <w:rFonts w:asciiTheme="minorHAnsi" w:hAnsiTheme="minorHAnsi" w:cstheme="minorHAnsi"/>
                <w:b/>
                <w:sz w:val="28"/>
                <w:szCs w:val="28"/>
              </w:rPr>
              <w:t xml:space="preserve">on where the </w:t>
            </w:r>
            <w:r w:rsidR="00D6247B" w:rsidRPr="00BE65B5">
              <w:rPr>
                <w:rFonts w:asciiTheme="minorHAnsi" w:hAnsiTheme="minorHAnsi" w:cstheme="minorHAnsi"/>
                <w:b/>
                <w:sz w:val="28"/>
                <w:szCs w:val="28"/>
                <w:highlight w:val="yellow"/>
                <w:rPrChange w:id="64" w:author="User" w:date="2021-08-02T11:40:00Z">
                  <w:rPr>
                    <w:rFonts w:asciiTheme="minorHAnsi" w:hAnsiTheme="minorHAnsi" w:cstheme="minorHAnsi"/>
                    <w:b/>
                    <w:sz w:val="28"/>
                    <w:szCs w:val="28"/>
                  </w:rPr>
                </w:rPrChange>
              </w:rPr>
              <w:t>Contractors can upload their bill copies</w:t>
            </w:r>
            <w:r w:rsidR="00D6247B" w:rsidRPr="00472632">
              <w:rPr>
                <w:rFonts w:asciiTheme="minorHAnsi" w:hAnsiTheme="minorHAnsi" w:cstheme="minorHAnsi"/>
                <w:b/>
                <w:sz w:val="28"/>
                <w:szCs w:val="28"/>
              </w:rPr>
              <w:t xml:space="preserve"> and UTCL can follow the approval process.</w:t>
            </w:r>
          </w:p>
          <w:p w14:paraId="5A7BE1B5" w14:textId="1F4F6B0A" w:rsidR="00AF1CE0" w:rsidRPr="00472632" w:rsidRDefault="00AF1CE0"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 xml:space="preserve">There will be 2 types of Users for this system: Contractors and Permanent Employees of UTCL. When a permanent employee will login to the system, we will check for the User in the </w:t>
            </w:r>
            <w:del w:id="65" w:author="User" w:date="2021-08-02T11:41:00Z">
              <w:r w:rsidRPr="00472632" w:rsidDel="00D95681">
                <w:rPr>
                  <w:rFonts w:asciiTheme="minorHAnsi" w:hAnsiTheme="minorHAnsi" w:cstheme="minorHAnsi"/>
                  <w:b/>
                  <w:sz w:val="28"/>
                  <w:szCs w:val="28"/>
                </w:rPr>
                <w:delText>Azure-AD</w:delText>
              </w:r>
            </w:del>
            <w:ins w:id="66" w:author="User" w:date="2021-08-02T11:41:00Z">
              <w:r w:rsidR="00D95681">
                <w:rPr>
                  <w:rFonts w:asciiTheme="minorHAnsi" w:hAnsiTheme="minorHAnsi" w:cstheme="minorHAnsi"/>
                  <w:b/>
                  <w:sz w:val="28"/>
                  <w:szCs w:val="28"/>
                </w:rPr>
                <w:t>existing User ID and Password(</w:t>
              </w:r>
              <w:proofErr w:type="spellStart"/>
              <w:r w:rsidR="00D95681">
                <w:rPr>
                  <w:rFonts w:asciiTheme="minorHAnsi" w:hAnsiTheme="minorHAnsi" w:cstheme="minorHAnsi"/>
                  <w:b/>
                  <w:sz w:val="28"/>
                  <w:szCs w:val="28"/>
                </w:rPr>
                <w:t>abgplanet</w:t>
              </w:r>
              <w:proofErr w:type="spellEnd"/>
              <w:r w:rsidR="00D95681">
                <w:rPr>
                  <w:rFonts w:asciiTheme="minorHAnsi" w:hAnsiTheme="minorHAnsi" w:cstheme="minorHAnsi"/>
                  <w:b/>
                  <w:sz w:val="28"/>
                  <w:szCs w:val="28"/>
                </w:rPr>
                <w:t>)</w:t>
              </w:r>
            </w:ins>
            <w:r w:rsidRPr="00472632">
              <w:rPr>
                <w:rFonts w:asciiTheme="minorHAnsi" w:hAnsiTheme="minorHAnsi" w:cstheme="minorHAnsi"/>
                <w:b/>
                <w:sz w:val="28"/>
                <w:szCs w:val="28"/>
              </w:rPr>
              <w:t xml:space="preserve">, while if a Contractor will login to the system </w:t>
            </w:r>
            <w:ins w:id="67" w:author="User" w:date="2021-08-02T11:42:00Z">
              <w:r w:rsidR="0040501C">
                <w:rPr>
                  <w:rFonts w:asciiTheme="minorHAnsi" w:hAnsiTheme="minorHAnsi" w:cstheme="minorHAnsi"/>
                  <w:b/>
                  <w:sz w:val="28"/>
                  <w:szCs w:val="28"/>
                </w:rPr>
                <w:t xml:space="preserve">it will follow </w:t>
              </w:r>
            </w:ins>
            <w:ins w:id="68" w:author="User" w:date="2021-08-02T11:43:00Z">
              <w:r w:rsidR="009F7ADE">
                <w:rPr>
                  <w:rFonts w:asciiTheme="minorHAnsi" w:hAnsiTheme="minorHAnsi" w:cstheme="minorHAnsi"/>
                  <w:b/>
                  <w:sz w:val="28"/>
                  <w:szCs w:val="28"/>
                </w:rPr>
                <w:t>separate</w:t>
              </w:r>
            </w:ins>
            <w:ins w:id="69" w:author="User" w:date="2021-08-02T11:42:00Z">
              <w:r w:rsidR="0040501C">
                <w:rPr>
                  <w:rFonts w:asciiTheme="minorHAnsi" w:hAnsiTheme="minorHAnsi" w:cstheme="minorHAnsi"/>
                  <w:b/>
                  <w:sz w:val="28"/>
                  <w:szCs w:val="28"/>
                </w:rPr>
                <w:t xml:space="preserve"> Contractor Login process.</w:t>
              </w:r>
            </w:ins>
            <w:del w:id="70" w:author="User" w:date="2021-08-02T11:42:00Z">
              <w:r w:rsidRPr="00472632" w:rsidDel="0040501C">
                <w:rPr>
                  <w:rFonts w:asciiTheme="minorHAnsi" w:hAnsiTheme="minorHAnsi" w:cstheme="minorHAnsi"/>
                  <w:b/>
                  <w:sz w:val="28"/>
                  <w:szCs w:val="28"/>
                </w:rPr>
                <w:delText>the system will check for the Contractor login in the Internal Database.</w:delText>
              </w:r>
            </w:del>
          </w:p>
          <w:p w14:paraId="2A5090AB" w14:textId="0516F8E6" w:rsidR="000A5A35" w:rsidRPr="00472632" w:rsidRDefault="000A5A35"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Invoice will be generated according to the Work Order imported from KRONOS. Work Order will be imported to KRONOS from SAP.</w:t>
            </w:r>
            <w:r w:rsidR="009964F1" w:rsidRPr="00472632">
              <w:rPr>
                <w:rFonts w:asciiTheme="minorHAnsi" w:hAnsiTheme="minorHAnsi" w:cstheme="minorHAnsi"/>
                <w:b/>
                <w:sz w:val="28"/>
                <w:szCs w:val="28"/>
              </w:rPr>
              <w:t xml:space="preserve"> The Work Order Rates</w:t>
            </w:r>
            <w:ins w:id="71" w:author="User" w:date="2021-08-02T11:45:00Z">
              <w:r w:rsidR="00AF21B5">
                <w:rPr>
                  <w:rFonts w:asciiTheme="minorHAnsi" w:hAnsiTheme="minorHAnsi" w:cstheme="minorHAnsi"/>
                  <w:b/>
                  <w:sz w:val="28"/>
                  <w:szCs w:val="28"/>
                </w:rPr>
                <w:t xml:space="preserve"> </w:t>
              </w:r>
            </w:ins>
            <w:del w:id="72" w:author="User" w:date="2021-08-02T11:45:00Z">
              <w:r w:rsidR="009964F1" w:rsidRPr="00472632" w:rsidDel="00AF21B5">
                <w:rPr>
                  <w:rFonts w:asciiTheme="minorHAnsi" w:hAnsiTheme="minorHAnsi" w:cstheme="minorHAnsi"/>
                  <w:b/>
                  <w:sz w:val="28"/>
                  <w:szCs w:val="28"/>
                </w:rPr>
                <w:delText xml:space="preserve">, </w:delText>
              </w:r>
              <w:r w:rsidR="00B6776B" w:rsidRPr="00472632" w:rsidDel="00AF21B5">
                <w:rPr>
                  <w:rFonts w:asciiTheme="minorHAnsi" w:hAnsiTheme="minorHAnsi" w:cstheme="minorHAnsi"/>
                  <w:b/>
                  <w:sz w:val="28"/>
                  <w:szCs w:val="28"/>
                </w:rPr>
                <w:delText>Contractor Billing Cycle</w:delText>
              </w:r>
              <w:r w:rsidR="009964F1" w:rsidRPr="00472632" w:rsidDel="00AF21B5">
                <w:rPr>
                  <w:rFonts w:asciiTheme="minorHAnsi" w:hAnsiTheme="minorHAnsi" w:cstheme="minorHAnsi"/>
                  <w:b/>
                  <w:sz w:val="28"/>
                  <w:szCs w:val="28"/>
                </w:rPr>
                <w:delText xml:space="preserve"> </w:delText>
              </w:r>
            </w:del>
            <w:r w:rsidR="009964F1" w:rsidRPr="00472632">
              <w:rPr>
                <w:rFonts w:asciiTheme="minorHAnsi" w:hAnsiTheme="minorHAnsi" w:cstheme="minorHAnsi"/>
                <w:b/>
                <w:sz w:val="28"/>
                <w:szCs w:val="28"/>
              </w:rPr>
              <w:t>and Cont</w:t>
            </w:r>
            <w:r w:rsidR="000108A1" w:rsidRPr="00472632">
              <w:rPr>
                <w:rFonts w:asciiTheme="minorHAnsi" w:hAnsiTheme="minorHAnsi" w:cstheme="minorHAnsi"/>
                <w:b/>
                <w:sz w:val="28"/>
                <w:szCs w:val="28"/>
              </w:rPr>
              <w:t>ractor Attenda</w:t>
            </w:r>
            <w:r w:rsidR="009964F1" w:rsidRPr="00472632">
              <w:rPr>
                <w:rFonts w:asciiTheme="minorHAnsi" w:hAnsiTheme="minorHAnsi" w:cstheme="minorHAnsi"/>
                <w:b/>
                <w:sz w:val="28"/>
                <w:szCs w:val="28"/>
              </w:rPr>
              <w:t>nce</w:t>
            </w:r>
            <w:r w:rsidR="00B6776B" w:rsidRPr="00472632">
              <w:rPr>
                <w:rFonts w:asciiTheme="minorHAnsi" w:hAnsiTheme="minorHAnsi" w:cstheme="minorHAnsi"/>
                <w:b/>
                <w:sz w:val="28"/>
                <w:szCs w:val="28"/>
              </w:rPr>
              <w:t xml:space="preserve"> are already present in KRONOS. We need to fetch this data from the KRONOS system in order for us to generate the Invoice.</w:t>
            </w:r>
          </w:p>
          <w:p w14:paraId="43ECD06E" w14:textId="5020BFD9" w:rsidR="00C0677C" w:rsidRPr="00472632" w:rsidRDefault="00C0677C"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The Invoice amount will be calculated based on the following fields: Work Rates(hr), Attendance in days, OT(hr) and Margin.</w:t>
            </w:r>
            <w:r w:rsidR="00C50CE8" w:rsidRPr="00472632">
              <w:rPr>
                <w:rFonts w:asciiTheme="minorHAnsi" w:hAnsiTheme="minorHAnsi" w:cstheme="minorHAnsi"/>
                <w:b/>
                <w:sz w:val="28"/>
                <w:szCs w:val="28"/>
              </w:rPr>
              <w:t xml:space="preserve"> The following formulae is used for calculation of Invoice Amount:</w:t>
            </w:r>
          </w:p>
          <w:p w14:paraId="67F2E2C1" w14:textId="64FDB480" w:rsidR="00C0677C" w:rsidRPr="00472632" w:rsidRDefault="00C0677C" w:rsidP="00D6247B">
            <w:pPr>
              <w:spacing w:before="120" w:after="120"/>
              <w:ind w:right="113"/>
              <w:rPr>
                <w:rFonts w:asciiTheme="minorHAnsi" w:hAnsiTheme="minorHAnsi" w:cstheme="minorHAnsi"/>
                <w:b/>
                <w:color w:val="ED7D31" w:themeColor="accent2"/>
                <w:sz w:val="28"/>
                <w:szCs w:val="28"/>
              </w:rPr>
            </w:pPr>
            <w:r w:rsidRPr="00472632">
              <w:rPr>
                <w:rFonts w:asciiTheme="minorHAnsi" w:hAnsiTheme="minorHAnsi" w:cstheme="minorHAnsi"/>
                <w:b/>
                <w:color w:val="ED7D31" w:themeColor="accent2"/>
                <w:sz w:val="28"/>
                <w:szCs w:val="28"/>
              </w:rPr>
              <w:t>Wages = Work Rate (per hr) *</w:t>
            </w:r>
            <w:r w:rsidR="007D5A87" w:rsidRPr="00472632">
              <w:rPr>
                <w:rFonts w:asciiTheme="minorHAnsi" w:hAnsiTheme="minorHAnsi" w:cstheme="minorHAnsi"/>
                <w:b/>
                <w:color w:val="ED7D31" w:themeColor="accent2"/>
                <w:sz w:val="28"/>
                <w:szCs w:val="28"/>
              </w:rPr>
              <w:t xml:space="preserve"> </w:t>
            </w:r>
            <w:r w:rsidRPr="00472632">
              <w:rPr>
                <w:rFonts w:asciiTheme="minorHAnsi" w:hAnsiTheme="minorHAnsi" w:cstheme="minorHAnsi"/>
                <w:b/>
                <w:color w:val="ED7D31" w:themeColor="accent2"/>
                <w:sz w:val="28"/>
                <w:szCs w:val="28"/>
              </w:rPr>
              <w:t>Regular(days)</w:t>
            </w:r>
          </w:p>
          <w:p w14:paraId="43BEAABA" w14:textId="5398A99D" w:rsidR="00C0677C" w:rsidRPr="00472632" w:rsidRDefault="007D5A87" w:rsidP="00D6247B">
            <w:pPr>
              <w:spacing w:before="120" w:after="120"/>
              <w:ind w:right="113"/>
              <w:rPr>
                <w:rFonts w:asciiTheme="minorHAnsi" w:hAnsiTheme="minorHAnsi" w:cstheme="minorHAnsi"/>
                <w:b/>
                <w:color w:val="ED7D31" w:themeColor="accent2"/>
                <w:sz w:val="28"/>
                <w:szCs w:val="28"/>
              </w:rPr>
            </w:pPr>
            <w:r w:rsidRPr="00472632">
              <w:rPr>
                <w:rFonts w:asciiTheme="minorHAnsi" w:hAnsiTheme="minorHAnsi" w:cstheme="minorHAnsi"/>
                <w:b/>
                <w:color w:val="ED7D31" w:themeColor="accent2"/>
                <w:sz w:val="28"/>
                <w:szCs w:val="28"/>
              </w:rPr>
              <w:t>Line</w:t>
            </w:r>
            <w:r w:rsidR="00C0677C" w:rsidRPr="00472632">
              <w:rPr>
                <w:rFonts w:asciiTheme="minorHAnsi" w:hAnsiTheme="minorHAnsi" w:cstheme="minorHAnsi"/>
                <w:b/>
                <w:color w:val="ED7D31" w:themeColor="accent2"/>
                <w:sz w:val="28"/>
                <w:szCs w:val="28"/>
              </w:rPr>
              <w:t xml:space="preserve"> </w:t>
            </w:r>
            <w:r w:rsidR="00C50CE8" w:rsidRPr="00472632">
              <w:rPr>
                <w:rFonts w:asciiTheme="minorHAnsi" w:hAnsiTheme="minorHAnsi" w:cstheme="minorHAnsi"/>
                <w:b/>
                <w:color w:val="ED7D31" w:themeColor="accent2"/>
                <w:sz w:val="28"/>
                <w:szCs w:val="28"/>
              </w:rPr>
              <w:t>Total (</w:t>
            </w:r>
            <w:r w:rsidRPr="00472632">
              <w:rPr>
                <w:rFonts w:asciiTheme="minorHAnsi" w:hAnsiTheme="minorHAnsi" w:cstheme="minorHAnsi"/>
                <w:b/>
                <w:color w:val="ED7D31" w:themeColor="accent2"/>
                <w:sz w:val="28"/>
                <w:szCs w:val="28"/>
              </w:rPr>
              <w:t xml:space="preserve">one workman of contractor) </w:t>
            </w:r>
            <w:r w:rsidR="00C0677C" w:rsidRPr="00472632">
              <w:rPr>
                <w:rFonts w:asciiTheme="minorHAnsi" w:hAnsiTheme="minorHAnsi" w:cstheme="minorHAnsi"/>
                <w:b/>
                <w:color w:val="ED7D31" w:themeColor="accent2"/>
                <w:sz w:val="28"/>
                <w:szCs w:val="28"/>
              </w:rPr>
              <w:t xml:space="preserve">= </w:t>
            </w:r>
            <w:proofErr w:type="spellStart"/>
            <w:r w:rsidR="00C0677C" w:rsidRPr="00472632">
              <w:rPr>
                <w:rFonts w:asciiTheme="minorHAnsi" w:hAnsiTheme="minorHAnsi" w:cstheme="minorHAnsi"/>
                <w:b/>
                <w:color w:val="ED7D31" w:themeColor="accent2"/>
                <w:sz w:val="28"/>
                <w:szCs w:val="28"/>
              </w:rPr>
              <w:t>Wages+OT+Margin</w:t>
            </w:r>
            <w:proofErr w:type="spellEnd"/>
          </w:p>
          <w:p w14:paraId="54761F87" w14:textId="69786900" w:rsidR="00C50CE8" w:rsidRPr="00472632" w:rsidRDefault="00C50CE8" w:rsidP="00D6247B">
            <w:pPr>
              <w:spacing w:before="120" w:after="120"/>
              <w:ind w:right="113"/>
              <w:rPr>
                <w:rFonts w:asciiTheme="minorHAnsi" w:hAnsiTheme="minorHAnsi" w:cstheme="minorHAnsi"/>
                <w:b/>
                <w:color w:val="ED7D31" w:themeColor="accent2"/>
                <w:sz w:val="28"/>
                <w:szCs w:val="28"/>
              </w:rPr>
            </w:pPr>
            <w:r w:rsidRPr="00472632">
              <w:rPr>
                <w:rFonts w:asciiTheme="minorHAnsi" w:hAnsiTheme="minorHAnsi" w:cstheme="minorHAnsi"/>
                <w:b/>
                <w:color w:val="ED7D31" w:themeColor="accent2"/>
                <w:sz w:val="28"/>
                <w:szCs w:val="28"/>
              </w:rPr>
              <w:t>Invoice amount = Summation of Line Amount of all Workmen of Contractor</w:t>
            </w:r>
            <w:r w:rsidR="008F409C" w:rsidRPr="00472632">
              <w:rPr>
                <w:rFonts w:asciiTheme="minorHAnsi" w:hAnsiTheme="minorHAnsi" w:cstheme="minorHAnsi"/>
                <w:b/>
                <w:color w:val="ED7D31" w:themeColor="accent2"/>
                <w:sz w:val="28"/>
                <w:szCs w:val="28"/>
              </w:rPr>
              <w:t xml:space="preserve"> + CGST+ IGST+ SGST</w:t>
            </w:r>
          </w:p>
          <w:p w14:paraId="7FF164E4" w14:textId="6F010E77" w:rsidR="000A5A35" w:rsidRPr="00472632" w:rsidRDefault="000A5A35"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lastRenderedPageBreak/>
              <w:t xml:space="preserve">Once the invoice has been generated, the Contractor will need to verify the invoice in order for it to proceed further. The verification window for Contractor is </w:t>
            </w:r>
            <w:del w:id="73" w:author="User" w:date="2021-08-02T11:49:00Z">
              <w:r w:rsidRPr="00472632" w:rsidDel="00402179">
                <w:rPr>
                  <w:rFonts w:asciiTheme="minorHAnsi" w:hAnsiTheme="minorHAnsi" w:cstheme="minorHAnsi"/>
                  <w:b/>
                  <w:sz w:val="28"/>
                  <w:szCs w:val="28"/>
                </w:rPr>
                <w:delText>3 days.</w:delText>
              </w:r>
            </w:del>
            <w:ins w:id="74" w:author="User" w:date="2021-08-02T11:49:00Z">
              <w:r w:rsidR="00260C56">
                <w:rPr>
                  <w:rFonts w:asciiTheme="minorHAnsi" w:hAnsiTheme="minorHAnsi" w:cstheme="minorHAnsi"/>
                  <w:b/>
                  <w:sz w:val="28"/>
                  <w:szCs w:val="28"/>
                </w:rPr>
                <w:t>3 days(configurable)</w:t>
              </w:r>
              <w:r w:rsidR="00402179">
                <w:rPr>
                  <w:rFonts w:asciiTheme="minorHAnsi" w:hAnsiTheme="minorHAnsi" w:cstheme="minorHAnsi"/>
                  <w:b/>
                  <w:sz w:val="28"/>
                  <w:szCs w:val="28"/>
                </w:rPr>
                <w:t>.</w:t>
              </w:r>
            </w:ins>
          </w:p>
          <w:p w14:paraId="2AE79AA7" w14:textId="775D999F" w:rsidR="00CF6C81" w:rsidRPr="00472632" w:rsidRDefault="00CF6C81" w:rsidP="00CF6C81">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 xml:space="preserve">Bill Generation will be done automatically on regular </w:t>
            </w:r>
            <w:del w:id="75" w:author="User" w:date="2021-08-02T11:50:00Z">
              <w:r w:rsidRPr="00472632" w:rsidDel="007703CC">
                <w:rPr>
                  <w:rFonts w:asciiTheme="minorHAnsi" w:hAnsiTheme="minorHAnsi" w:cstheme="minorHAnsi"/>
                  <w:b/>
                  <w:sz w:val="28"/>
                  <w:szCs w:val="28"/>
                </w:rPr>
                <w:delText>time intervals</w:delText>
              </w:r>
            </w:del>
            <w:ins w:id="76" w:author="User" w:date="2021-08-02T11:50:00Z">
              <w:r w:rsidR="007703CC">
                <w:rPr>
                  <w:rFonts w:asciiTheme="minorHAnsi" w:hAnsiTheme="minorHAnsi" w:cstheme="minorHAnsi"/>
                  <w:b/>
                  <w:sz w:val="28"/>
                  <w:szCs w:val="28"/>
                </w:rPr>
                <w:t>billing period defined against each Plant</w:t>
              </w:r>
            </w:ins>
            <w:bookmarkStart w:id="77" w:name="_GoBack"/>
            <w:bookmarkEnd w:id="77"/>
            <w:del w:id="78" w:author="User" w:date="2021-08-02T11:50:00Z">
              <w:r w:rsidRPr="00472632" w:rsidDel="007703CC">
                <w:rPr>
                  <w:rFonts w:asciiTheme="minorHAnsi" w:hAnsiTheme="minorHAnsi" w:cstheme="minorHAnsi"/>
                  <w:b/>
                  <w:sz w:val="28"/>
                  <w:szCs w:val="28"/>
                </w:rPr>
                <w:delText xml:space="preserve"> according to the Billing Cycle of the Contractor</w:delText>
              </w:r>
            </w:del>
            <w:r w:rsidRPr="00472632">
              <w:rPr>
                <w:rFonts w:asciiTheme="minorHAnsi" w:hAnsiTheme="minorHAnsi" w:cstheme="minorHAnsi"/>
                <w:b/>
                <w:sz w:val="28"/>
                <w:szCs w:val="28"/>
              </w:rPr>
              <w:t>. Different contractors have different billing cycles.</w:t>
            </w:r>
          </w:p>
          <w:p w14:paraId="6A0B1DED" w14:textId="33D2AE2E" w:rsidR="00004893" w:rsidRPr="00472632" w:rsidRDefault="00CF6C81"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A bill will be visible to the Contractor once they come to their Dashboard on the System. If the Contractor finds any dispute in the bill, they can raise it on the system. Once the dispute is raised it will go to the ER department for regularization.</w:t>
            </w:r>
          </w:p>
          <w:p w14:paraId="33E3185E" w14:textId="33876C9D" w:rsidR="00FA3AAB" w:rsidRPr="00472632" w:rsidRDefault="00FA3AAB"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 xml:space="preserve">The final bill which has been </w:t>
            </w:r>
            <w:r w:rsidR="00A52DE5" w:rsidRPr="00472632">
              <w:rPr>
                <w:rFonts w:asciiTheme="minorHAnsi" w:hAnsiTheme="minorHAnsi" w:cstheme="minorHAnsi"/>
                <w:b/>
                <w:sz w:val="28"/>
                <w:szCs w:val="28"/>
              </w:rPr>
              <w:t>regularized (</w:t>
            </w:r>
            <w:r w:rsidRPr="00472632">
              <w:rPr>
                <w:rFonts w:asciiTheme="minorHAnsi" w:hAnsiTheme="minorHAnsi" w:cstheme="minorHAnsi"/>
                <w:b/>
                <w:sz w:val="28"/>
                <w:szCs w:val="28"/>
              </w:rPr>
              <w:t>in case of dispute)</w:t>
            </w:r>
            <w:r w:rsidR="00A52DE5" w:rsidRPr="00472632">
              <w:rPr>
                <w:rFonts w:asciiTheme="minorHAnsi" w:hAnsiTheme="minorHAnsi" w:cstheme="minorHAnsi"/>
                <w:b/>
                <w:sz w:val="28"/>
                <w:szCs w:val="28"/>
              </w:rPr>
              <w:t>, will need to be Digitally signed by the Contractor. Once the bill has been signed by the Contractor, no further dispute can be raised. This bill will be ignored by the billing cycle.</w:t>
            </w:r>
          </w:p>
          <w:p w14:paraId="33574111" w14:textId="2308FAD3" w:rsidR="008A77E9" w:rsidRPr="00472632" w:rsidRDefault="008A77E9"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 xml:space="preserve">Depending on the type of Work </w:t>
            </w:r>
            <w:r w:rsidR="00E46586" w:rsidRPr="00472632">
              <w:rPr>
                <w:rFonts w:asciiTheme="minorHAnsi" w:hAnsiTheme="minorHAnsi" w:cstheme="minorHAnsi"/>
                <w:b/>
                <w:sz w:val="28"/>
                <w:szCs w:val="28"/>
              </w:rPr>
              <w:t>Order (</w:t>
            </w:r>
            <w:r w:rsidR="001C4E08" w:rsidRPr="00472632">
              <w:rPr>
                <w:rFonts w:asciiTheme="minorHAnsi" w:hAnsiTheme="minorHAnsi" w:cstheme="minorHAnsi"/>
                <w:b/>
                <w:sz w:val="28"/>
                <w:szCs w:val="28"/>
              </w:rPr>
              <w:t>BSR and Supply)</w:t>
            </w:r>
            <w:r w:rsidRPr="00472632">
              <w:rPr>
                <w:rFonts w:asciiTheme="minorHAnsi" w:hAnsiTheme="minorHAnsi" w:cstheme="minorHAnsi"/>
                <w:b/>
                <w:sz w:val="28"/>
                <w:szCs w:val="28"/>
              </w:rPr>
              <w:t>, the Bill will go to the respective department for Approval. All the approvals will be taken care in the system.</w:t>
            </w:r>
          </w:p>
          <w:p w14:paraId="6D5E82DF" w14:textId="6B7E7C31" w:rsidR="00A52DE5" w:rsidRPr="00472632" w:rsidRDefault="008A77E9"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The Department Head can impose a penalty(deduction) to the Contractor</w:t>
            </w:r>
            <w:r w:rsidR="002E7806" w:rsidRPr="00472632">
              <w:rPr>
                <w:rFonts w:asciiTheme="minorHAnsi" w:hAnsiTheme="minorHAnsi" w:cstheme="minorHAnsi"/>
                <w:b/>
                <w:sz w:val="28"/>
                <w:szCs w:val="28"/>
              </w:rPr>
              <w:t xml:space="preserve"> when the bill comes to them for Approval. The DH approval screen will have an input field for imposing a penalty, if needed.</w:t>
            </w:r>
          </w:p>
          <w:p w14:paraId="6E6F4DE6" w14:textId="109A4762" w:rsidR="002E7806" w:rsidRPr="00472632" w:rsidRDefault="002E7806"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Once all the Approvals are done, system will automatically generate a Service Order Entry which will be posted on SAP. We will receive a Service Entry number after posting on SAP.</w:t>
            </w:r>
          </w:p>
          <w:p w14:paraId="09B1392C" w14:textId="7FE44AC3" w:rsidR="002E7806" w:rsidRPr="00472632" w:rsidRDefault="002E7806"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lastRenderedPageBreak/>
              <w:t>Once the Service Entry number is generated, Service Order Entry will be given to SAP for MIRO Posting. Post the MIRO posting, a unique transaction number will get generated.</w:t>
            </w:r>
          </w:p>
          <w:p w14:paraId="74150B01" w14:textId="280D0EA6" w:rsidR="002E7806" w:rsidRPr="00472632" w:rsidRDefault="002E7806"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With the Transaction number, the system will upload the final bill to the Payment Processing system (UKSC Mailroom).</w:t>
            </w:r>
            <w:r w:rsidR="008E0213" w:rsidRPr="00472632">
              <w:rPr>
                <w:rFonts w:asciiTheme="minorHAnsi" w:hAnsiTheme="minorHAnsi" w:cstheme="minorHAnsi"/>
                <w:b/>
                <w:sz w:val="28"/>
                <w:szCs w:val="28"/>
              </w:rPr>
              <w:t xml:space="preserve"> Once we post the data on UKSC Case Manager, a new Case ID will be generated for the same.</w:t>
            </w:r>
          </w:p>
          <w:p w14:paraId="75263A1E" w14:textId="77777777" w:rsidR="00674E31" w:rsidRPr="00472632" w:rsidRDefault="002E7806" w:rsidP="00D6247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The status of the bill will keep on getting updated on the System and the person responsible for acting on the Bill will be shown as well.</w:t>
            </w:r>
          </w:p>
          <w:p w14:paraId="3C713E26" w14:textId="77777777" w:rsidR="004B362B" w:rsidRPr="00472632" w:rsidRDefault="004B362B" w:rsidP="004B362B">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Reports to be generated for Invoice Status.</w:t>
            </w:r>
          </w:p>
          <w:p w14:paraId="62F79B0E" w14:textId="6417EDEB" w:rsidR="00686D4A" w:rsidRPr="00472632" w:rsidRDefault="00686D4A" w:rsidP="00484A85">
            <w:pPr>
              <w:spacing w:before="120" w:after="120"/>
              <w:ind w:right="113"/>
              <w:rPr>
                <w:rFonts w:asciiTheme="minorHAnsi" w:hAnsiTheme="minorHAnsi" w:cstheme="minorHAnsi"/>
                <w:b/>
                <w:sz w:val="28"/>
                <w:szCs w:val="28"/>
              </w:rPr>
            </w:pPr>
            <w:r w:rsidRPr="00472632">
              <w:rPr>
                <w:rFonts w:asciiTheme="minorHAnsi" w:hAnsiTheme="minorHAnsi" w:cstheme="minorHAnsi"/>
                <w:b/>
                <w:sz w:val="28"/>
                <w:szCs w:val="28"/>
              </w:rPr>
              <w:t xml:space="preserve">Dashboard to be created </w:t>
            </w:r>
            <w:r w:rsidR="00A64193" w:rsidRPr="00472632">
              <w:rPr>
                <w:rFonts w:asciiTheme="minorHAnsi" w:hAnsiTheme="minorHAnsi" w:cstheme="minorHAnsi"/>
                <w:b/>
                <w:sz w:val="28"/>
                <w:szCs w:val="28"/>
              </w:rPr>
              <w:t xml:space="preserve">according  to different </w:t>
            </w:r>
            <w:r w:rsidRPr="00472632">
              <w:rPr>
                <w:rFonts w:asciiTheme="minorHAnsi" w:hAnsiTheme="minorHAnsi" w:cstheme="minorHAnsi"/>
                <w:b/>
                <w:sz w:val="28"/>
                <w:szCs w:val="28"/>
              </w:rPr>
              <w:t>Unit</w:t>
            </w:r>
            <w:r w:rsidR="00A64193" w:rsidRPr="00472632">
              <w:rPr>
                <w:rFonts w:asciiTheme="minorHAnsi" w:hAnsiTheme="minorHAnsi" w:cstheme="minorHAnsi"/>
                <w:b/>
                <w:sz w:val="28"/>
                <w:szCs w:val="28"/>
              </w:rPr>
              <w:t>s</w:t>
            </w:r>
            <w:r w:rsidRPr="00472632">
              <w:rPr>
                <w:rFonts w:asciiTheme="minorHAnsi" w:hAnsiTheme="minorHAnsi" w:cstheme="minorHAnsi"/>
                <w:b/>
                <w:sz w:val="28"/>
                <w:szCs w:val="28"/>
              </w:rPr>
              <w:t xml:space="preserve"> </w:t>
            </w:r>
            <w:r w:rsidR="00A64193" w:rsidRPr="00472632">
              <w:rPr>
                <w:rFonts w:asciiTheme="minorHAnsi" w:hAnsiTheme="minorHAnsi" w:cstheme="minorHAnsi"/>
                <w:b/>
                <w:sz w:val="28"/>
                <w:szCs w:val="28"/>
              </w:rPr>
              <w:t>and Department wise</w:t>
            </w:r>
            <w:r w:rsidR="00B93903" w:rsidRPr="00472632">
              <w:rPr>
                <w:rFonts w:asciiTheme="minorHAnsi" w:hAnsiTheme="minorHAnsi" w:cstheme="minorHAnsi"/>
                <w:b/>
                <w:sz w:val="28"/>
                <w:szCs w:val="28"/>
              </w:rPr>
              <w:t xml:space="preserve">(MIS </w:t>
            </w:r>
            <w:r w:rsidR="00484A85" w:rsidRPr="00472632">
              <w:rPr>
                <w:rFonts w:asciiTheme="minorHAnsi" w:hAnsiTheme="minorHAnsi" w:cstheme="minorHAnsi"/>
                <w:b/>
                <w:sz w:val="28"/>
                <w:szCs w:val="28"/>
              </w:rPr>
              <w:t>Dashboard</w:t>
            </w:r>
            <w:r w:rsidR="00B93903" w:rsidRPr="00472632">
              <w:rPr>
                <w:rFonts w:asciiTheme="minorHAnsi" w:hAnsiTheme="minorHAnsi" w:cstheme="minorHAnsi"/>
                <w:b/>
                <w:sz w:val="28"/>
                <w:szCs w:val="28"/>
              </w:rPr>
              <w:t>)</w:t>
            </w:r>
            <w:r w:rsidR="00A64193" w:rsidRPr="00472632">
              <w:rPr>
                <w:rFonts w:asciiTheme="minorHAnsi" w:hAnsiTheme="minorHAnsi" w:cstheme="minorHAnsi"/>
                <w:b/>
                <w:sz w:val="28"/>
                <w:szCs w:val="28"/>
              </w:rPr>
              <w:t>.</w:t>
            </w:r>
          </w:p>
        </w:tc>
      </w:tr>
    </w:tbl>
    <w:p w14:paraId="5CAF2FED" w14:textId="7FEDA4CA" w:rsidR="00D863D3" w:rsidRDefault="00D863D3" w:rsidP="00D863D3">
      <w:pPr>
        <w:pStyle w:val="Heading1"/>
        <w:rPr>
          <w:rFonts w:asciiTheme="minorHAnsi" w:hAnsiTheme="minorHAnsi" w:cstheme="minorHAnsi"/>
        </w:rPr>
      </w:pPr>
      <w:bookmarkStart w:id="79" w:name="_Toc78572762"/>
      <w:bookmarkEnd w:id="59"/>
      <w:bookmarkEnd w:id="60"/>
      <w:bookmarkEnd w:id="61"/>
      <w:r w:rsidRPr="00472632">
        <w:rPr>
          <w:rFonts w:asciiTheme="minorHAnsi" w:hAnsiTheme="minorHAnsi" w:cstheme="minorHAnsi"/>
          <w:sz w:val="28"/>
          <w:szCs w:val="28"/>
        </w:rPr>
        <w:lastRenderedPageBreak/>
        <w:t>IN</w:t>
      </w:r>
      <w:r>
        <w:rPr>
          <w:rFonts w:asciiTheme="minorHAnsi" w:hAnsiTheme="minorHAnsi" w:cstheme="minorHAnsi"/>
        </w:rPr>
        <w:t>TEGRATION SYSTEMS</w:t>
      </w:r>
      <w:bookmarkEnd w:id="79"/>
    </w:p>
    <w:p w14:paraId="5834B5BF" w14:textId="3E2B0DD6" w:rsidR="00AF1CE0" w:rsidRDefault="00AF1CE0" w:rsidP="00AF1CE0"/>
    <w:p w14:paraId="14BEA209" w14:textId="4401F3D3" w:rsidR="00AF1CE0" w:rsidRPr="00330359" w:rsidRDefault="00AF1CE0" w:rsidP="00AF1CE0">
      <w:pPr>
        <w:rPr>
          <w:rFonts w:asciiTheme="minorHAnsi" w:hAnsiTheme="minorHAnsi" w:cstheme="minorHAnsi"/>
          <w:sz w:val="28"/>
          <w:szCs w:val="28"/>
        </w:rPr>
      </w:pPr>
      <w:r w:rsidRPr="00330359">
        <w:rPr>
          <w:rFonts w:asciiTheme="minorHAnsi" w:hAnsiTheme="minorHAnsi" w:cstheme="minorHAnsi"/>
          <w:sz w:val="28"/>
          <w:szCs w:val="28"/>
        </w:rPr>
        <w:t>The CWFM system has to be integrated with multiple third party systems for the entire flow of Bill Generation and Payment Processing.</w:t>
      </w:r>
    </w:p>
    <w:p w14:paraId="5DCE935D" w14:textId="22FEABC4" w:rsidR="00AF1CE0" w:rsidRPr="00330359" w:rsidRDefault="00AF1CE0" w:rsidP="00AF1CE0">
      <w:pPr>
        <w:rPr>
          <w:rFonts w:asciiTheme="minorHAnsi" w:hAnsiTheme="minorHAnsi" w:cstheme="minorHAnsi"/>
          <w:sz w:val="28"/>
          <w:szCs w:val="28"/>
        </w:rPr>
      </w:pPr>
      <w:r w:rsidRPr="00330359">
        <w:rPr>
          <w:rFonts w:asciiTheme="minorHAnsi" w:hAnsiTheme="minorHAnsi" w:cstheme="minorHAnsi"/>
          <w:sz w:val="28"/>
          <w:szCs w:val="28"/>
        </w:rPr>
        <w:t>Below are the systems from which we require an integration point:</w:t>
      </w:r>
    </w:p>
    <w:p w14:paraId="1F103F2B" w14:textId="76029344" w:rsidR="00AF1CE0" w:rsidRPr="00330359" w:rsidRDefault="00AF1CE0" w:rsidP="00AF1CE0">
      <w:pPr>
        <w:pStyle w:val="ListParagraph"/>
        <w:numPr>
          <w:ilvl w:val="0"/>
          <w:numId w:val="24"/>
        </w:numPr>
        <w:rPr>
          <w:rFonts w:asciiTheme="minorHAnsi" w:hAnsiTheme="minorHAnsi" w:cstheme="minorHAnsi"/>
          <w:sz w:val="28"/>
          <w:szCs w:val="28"/>
        </w:rPr>
      </w:pPr>
      <w:r w:rsidRPr="00330359">
        <w:rPr>
          <w:rFonts w:asciiTheme="minorHAnsi" w:hAnsiTheme="minorHAnsi" w:cstheme="minorHAnsi"/>
          <w:sz w:val="28"/>
          <w:szCs w:val="28"/>
        </w:rPr>
        <w:t>SAP</w:t>
      </w:r>
      <w:r w:rsidR="005C0B0D" w:rsidRPr="00330359">
        <w:rPr>
          <w:rFonts w:asciiTheme="minorHAnsi" w:hAnsiTheme="minorHAnsi" w:cstheme="minorHAnsi"/>
          <w:sz w:val="28"/>
          <w:szCs w:val="28"/>
        </w:rPr>
        <w:t>.</w:t>
      </w:r>
    </w:p>
    <w:p w14:paraId="4A0599D6" w14:textId="3BB12164" w:rsidR="005C0B0D" w:rsidRPr="00330359" w:rsidRDefault="005C0B0D" w:rsidP="00AF1CE0">
      <w:pPr>
        <w:pStyle w:val="ListParagraph"/>
        <w:numPr>
          <w:ilvl w:val="0"/>
          <w:numId w:val="24"/>
        </w:numPr>
        <w:rPr>
          <w:rFonts w:asciiTheme="minorHAnsi" w:hAnsiTheme="minorHAnsi" w:cstheme="minorHAnsi"/>
          <w:sz w:val="28"/>
          <w:szCs w:val="28"/>
        </w:rPr>
      </w:pPr>
      <w:r w:rsidRPr="00330359">
        <w:rPr>
          <w:rFonts w:asciiTheme="minorHAnsi" w:hAnsiTheme="minorHAnsi" w:cstheme="minorHAnsi"/>
          <w:sz w:val="28"/>
          <w:szCs w:val="28"/>
        </w:rPr>
        <w:t>UKSC.</w:t>
      </w:r>
    </w:p>
    <w:p w14:paraId="155ACADA" w14:textId="42F99C04" w:rsidR="00740206" w:rsidRPr="00330359" w:rsidRDefault="00740206" w:rsidP="00AF1CE0">
      <w:pPr>
        <w:pStyle w:val="ListParagraph"/>
        <w:numPr>
          <w:ilvl w:val="0"/>
          <w:numId w:val="24"/>
        </w:numPr>
        <w:rPr>
          <w:rFonts w:asciiTheme="minorHAnsi" w:hAnsiTheme="minorHAnsi" w:cstheme="minorHAnsi"/>
          <w:sz w:val="28"/>
          <w:szCs w:val="28"/>
        </w:rPr>
      </w:pPr>
      <w:r w:rsidRPr="00330359">
        <w:rPr>
          <w:rFonts w:asciiTheme="minorHAnsi" w:hAnsiTheme="minorHAnsi" w:cstheme="minorHAnsi"/>
          <w:sz w:val="28"/>
          <w:szCs w:val="28"/>
        </w:rPr>
        <w:t>KRONOS.</w:t>
      </w:r>
    </w:p>
    <w:p w14:paraId="1A7AFBF3" w14:textId="53CAB8D5" w:rsidR="00AF1CE0" w:rsidRPr="00AF1CE0" w:rsidRDefault="00AF1CE0" w:rsidP="00AF1CE0"/>
    <w:p w14:paraId="52F5E5A1" w14:textId="77777777" w:rsidR="00D863D3" w:rsidRDefault="00D863D3" w:rsidP="0023101C">
      <w:pPr>
        <w:ind w:left="576"/>
      </w:pPr>
    </w:p>
    <w:sectPr w:rsidR="00D863D3" w:rsidSect="002953E8">
      <w:headerReference w:type="default" r:id="rId9"/>
      <w:footerReference w:type="default" r:id="rId10"/>
      <w:pgSz w:w="11907" w:h="16839"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5C1A0" w14:textId="77777777" w:rsidR="004B62BF" w:rsidRDefault="004B62BF">
      <w:r>
        <w:separator/>
      </w:r>
    </w:p>
  </w:endnote>
  <w:endnote w:type="continuationSeparator" w:id="0">
    <w:p w14:paraId="0508226F" w14:textId="77777777" w:rsidR="004B62BF" w:rsidRDefault="004B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60888" w14:textId="69A8D883" w:rsidR="00E00153" w:rsidRPr="00385618" w:rsidRDefault="00E00153" w:rsidP="00385618">
    <w:pPr>
      <w:pStyle w:val="Footer"/>
      <w:pBdr>
        <w:top w:val="single" w:sz="4" w:space="8" w:color="auto"/>
      </w:pBdr>
      <w:tabs>
        <w:tab w:val="clear" w:pos="4320"/>
        <w:tab w:val="clear" w:pos="8640"/>
        <w:tab w:val="right" w:pos="8280"/>
      </w:tabs>
      <w:rPr>
        <w:rFonts w:ascii="Calibri" w:hAnsi="Calibri" w:cs="Calibri"/>
        <w:sz w:val="18"/>
        <w:szCs w:val="16"/>
      </w:rPr>
    </w:pPr>
    <w:r w:rsidRPr="00385618">
      <w:rPr>
        <w:rFonts w:ascii="Calibri" w:hAnsi="Calibri" w:cs="Calibri"/>
        <w:sz w:val="18"/>
        <w:szCs w:val="16"/>
      </w:rPr>
      <w:t>CONFIDENTIAL</w:t>
    </w:r>
    <w:r w:rsidRPr="00385618">
      <w:rPr>
        <w:rFonts w:ascii="Calibri" w:hAnsi="Calibri" w:cs="Calibri"/>
        <w:sz w:val="18"/>
        <w:szCs w:val="16"/>
      </w:rPr>
      <w:tab/>
      <w:t xml:space="preserve">Page </w:t>
    </w:r>
    <w:r w:rsidRPr="00385618">
      <w:rPr>
        <w:rFonts w:ascii="Calibri" w:hAnsi="Calibri" w:cs="Calibri"/>
        <w:sz w:val="18"/>
        <w:szCs w:val="16"/>
      </w:rPr>
      <w:fldChar w:fldCharType="begin"/>
    </w:r>
    <w:r w:rsidRPr="00385618">
      <w:rPr>
        <w:rFonts w:ascii="Calibri" w:hAnsi="Calibri" w:cs="Calibri"/>
        <w:sz w:val="18"/>
        <w:szCs w:val="16"/>
      </w:rPr>
      <w:instrText xml:space="preserve"> PAGE </w:instrText>
    </w:r>
    <w:r w:rsidRPr="00385618">
      <w:rPr>
        <w:rFonts w:ascii="Calibri" w:hAnsi="Calibri" w:cs="Calibri"/>
        <w:sz w:val="18"/>
        <w:szCs w:val="16"/>
      </w:rPr>
      <w:fldChar w:fldCharType="separate"/>
    </w:r>
    <w:r w:rsidR="007703CC">
      <w:rPr>
        <w:rFonts w:ascii="Calibri" w:hAnsi="Calibri" w:cs="Calibri"/>
        <w:noProof/>
        <w:sz w:val="18"/>
        <w:szCs w:val="16"/>
      </w:rPr>
      <w:t>9</w:t>
    </w:r>
    <w:r w:rsidRPr="00385618">
      <w:rPr>
        <w:rFonts w:ascii="Calibri" w:hAnsi="Calibri" w:cs="Calibri"/>
        <w:sz w:val="18"/>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10461" w14:textId="77777777" w:rsidR="004B62BF" w:rsidRDefault="004B62BF">
      <w:pPr>
        <w:pStyle w:val="Footer"/>
      </w:pPr>
    </w:p>
    <w:p w14:paraId="74020947" w14:textId="77777777" w:rsidR="004B62BF" w:rsidRDefault="004B62BF"/>
    <w:p w14:paraId="0D2AD55E" w14:textId="77777777" w:rsidR="004B62BF" w:rsidRPr="009D691E" w:rsidRDefault="004B62BF" w:rsidP="009D691E">
      <w:pPr>
        <w:pStyle w:val="Footer"/>
        <w:pBdr>
          <w:top w:val="single" w:sz="4" w:space="1" w:color="auto"/>
        </w:pBdr>
        <w:tabs>
          <w:tab w:val="clear" w:pos="4320"/>
          <w:tab w:val="left" w:pos="7920"/>
        </w:tabs>
        <w:rPr>
          <w:sz w:val="16"/>
          <w:szCs w:val="16"/>
        </w:rPr>
      </w:pPr>
      <w:r w:rsidRPr="009D691E">
        <w:rPr>
          <w:sz w:val="16"/>
          <w:szCs w:val="16"/>
        </w:rPr>
        <w:fldChar w:fldCharType="begin"/>
      </w:r>
      <w:r w:rsidRPr="009D691E">
        <w:rPr>
          <w:sz w:val="16"/>
          <w:szCs w:val="16"/>
        </w:rPr>
        <w:instrText xml:space="preserve"> FILENAME </w:instrText>
      </w:r>
      <w:r w:rsidRPr="009D691E">
        <w:rPr>
          <w:sz w:val="16"/>
          <w:szCs w:val="16"/>
        </w:rPr>
        <w:fldChar w:fldCharType="separate"/>
      </w:r>
      <w:ins w:id="0" w:author="ms9189" w:date="2019-03-03T15:59:00Z">
        <w:r>
          <w:rPr>
            <w:noProof/>
            <w:sz w:val="16"/>
            <w:szCs w:val="16"/>
          </w:rPr>
          <w:t>Smart-Selangor Delivery Unit_2B v1.4 Fatihah.docx</w:t>
        </w:r>
      </w:ins>
      <w:del w:id="1" w:author="ms9189" w:date="2019-03-03T15:59:00Z">
        <w:r w:rsidDel="00463924">
          <w:rPr>
            <w:noProof/>
            <w:sz w:val="16"/>
            <w:szCs w:val="16"/>
          </w:rPr>
          <w:delText>Smart-Selangor Delivery Unit v1.0</w:delText>
        </w:r>
      </w:del>
      <w:r w:rsidRPr="009D691E">
        <w:rPr>
          <w:sz w:val="16"/>
          <w:szCs w:val="16"/>
        </w:rPr>
        <w:fldChar w:fldCharType="end"/>
      </w:r>
      <w:r>
        <w:rPr>
          <w:sz w:val="16"/>
          <w:szCs w:val="16"/>
        </w:rPr>
        <w:tab/>
      </w:r>
      <w:r w:rsidRPr="009D691E">
        <w:rPr>
          <w:sz w:val="16"/>
          <w:szCs w:val="16"/>
        </w:rPr>
        <w:t xml:space="preserve">Page </w:t>
      </w:r>
      <w:r w:rsidRPr="009D691E">
        <w:rPr>
          <w:sz w:val="16"/>
          <w:szCs w:val="16"/>
        </w:rPr>
        <w:fldChar w:fldCharType="begin"/>
      </w:r>
      <w:r w:rsidRPr="009D691E">
        <w:rPr>
          <w:sz w:val="16"/>
          <w:szCs w:val="16"/>
        </w:rPr>
        <w:instrText xml:space="preserve"> PAGE </w:instrText>
      </w:r>
      <w:r w:rsidRPr="009D691E">
        <w:rPr>
          <w:sz w:val="16"/>
          <w:szCs w:val="16"/>
        </w:rPr>
        <w:fldChar w:fldCharType="separate"/>
      </w:r>
      <w:r>
        <w:rPr>
          <w:noProof/>
          <w:sz w:val="16"/>
          <w:szCs w:val="16"/>
        </w:rPr>
        <w:t>7</w:t>
      </w:r>
      <w:r w:rsidRPr="009D691E">
        <w:rPr>
          <w:sz w:val="16"/>
          <w:szCs w:val="16"/>
        </w:rPr>
        <w:fldChar w:fldCharType="end"/>
      </w:r>
    </w:p>
    <w:p w14:paraId="3F483244" w14:textId="77777777" w:rsidR="004B62BF" w:rsidRDefault="004B62BF">
      <w:pPr>
        <w:pStyle w:val="Footer"/>
      </w:pPr>
    </w:p>
    <w:p w14:paraId="4FBD409B" w14:textId="77777777" w:rsidR="004B62BF" w:rsidRDefault="004B62BF"/>
    <w:p w14:paraId="2A645559" w14:textId="77777777" w:rsidR="004B62BF" w:rsidRDefault="004B62BF">
      <w:r>
        <w:separator/>
      </w:r>
    </w:p>
  </w:footnote>
  <w:footnote w:type="continuationSeparator" w:id="0">
    <w:p w14:paraId="1B7B4AF7" w14:textId="77777777" w:rsidR="004B62BF" w:rsidRDefault="004B62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793CF" w14:textId="78C84E93" w:rsidR="00E00153" w:rsidRPr="002953E8" w:rsidRDefault="00E00153" w:rsidP="002953E8">
    <w:pPr>
      <w:pStyle w:val="Header"/>
      <w:pBdr>
        <w:bottom w:val="single" w:sz="4" w:space="1" w:color="auto"/>
      </w:pBdr>
      <w:ind w:right="-482"/>
      <w:rPr>
        <w:rFonts w:ascii="Calibri" w:hAnsi="Calibri" w:cs="Calibri"/>
        <w:color w:val="000000"/>
        <w:sz w:val="18"/>
        <w:szCs w:val="16"/>
        <w:lang w:val="en-US"/>
      </w:rPr>
    </w:pPr>
    <w:del w:id="80" w:author="ms9189" w:date="2019-03-03T15:04:00Z">
      <w:r w:rsidDel="00EC6935">
        <w:rPr>
          <w:noProof/>
          <w:lang w:val="en-US" w:eastAsia="en-US"/>
        </w:rPr>
        <w:drawing>
          <wp:anchor distT="0" distB="0" distL="114300" distR="114300" simplePos="0" relativeHeight="251658240" behindDoc="0" locked="0" layoutInCell="1" allowOverlap="1" wp14:anchorId="7F53A7F8" wp14:editId="48329166">
            <wp:simplePos x="0" y="0"/>
            <wp:positionH relativeFrom="margin">
              <wp:posOffset>4592320</wp:posOffset>
            </wp:positionH>
            <wp:positionV relativeFrom="margin">
              <wp:posOffset>-695325</wp:posOffset>
            </wp:positionV>
            <wp:extent cx="762635" cy="313055"/>
            <wp:effectExtent l="0" t="0" r="0" b="0"/>
            <wp:wrapSquare wrapText="bothSides"/>
            <wp:docPr id="25" name="Picture 25" descr="https://www.google.com/a/blazeclan.com/images/logo.gif?alpha=1&amp;service=google_defaul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s://www.google.com/a/blazeclan.com/images/logo.gif?alpha=1&amp;service=google_defaul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635" cy="313055"/>
                    </a:xfrm>
                    <a:prstGeom prst="rect">
                      <a:avLst/>
                    </a:prstGeom>
                    <a:noFill/>
                    <a:ln>
                      <a:noFill/>
                    </a:ln>
                  </pic:spPr>
                </pic:pic>
              </a:graphicData>
            </a:graphic>
          </wp:anchor>
        </w:drawing>
      </w:r>
    </w:del>
    <w:r>
      <w:rPr>
        <w:rFonts w:ascii="Calibri" w:hAnsi="Calibri" w:cs="Calibri"/>
        <w:color w:val="000000"/>
        <w:sz w:val="18"/>
        <w:szCs w:val="16"/>
        <w:lang w:val="en-US"/>
      </w:rPr>
      <w:t>C</w:t>
    </w:r>
    <w:r w:rsidR="005155D9">
      <w:rPr>
        <w:rFonts w:ascii="Calibri" w:hAnsi="Calibri" w:cs="Calibri"/>
        <w:color w:val="000000"/>
        <w:sz w:val="18"/>
        <w:szCs w:val="16"/>
        <w:lang w:val="en-US"/>
      </w:rPr>
      <w:t>ontract Workforce Management</w:t>
    </w:r>
    <w:r>
      <w:rPr>
        <w:rFonts w:ascii="Calibri" w:hAnsi="Calibri" w:cs="Calibri"/>
        <w:color w:val="000000"/>
        <w:sz w:val="18"/>
        <w:szCs w:val="16"/>
        <w:lang w:val="en-US"/>
      </w:rPr>
      <w:t xml:space="preserve"> Implementation - F</w:t>
    </w:r>
    <w:r w:rsidRPr="0000149D">
      <w:rPr>
        <w:rFonts w:ascii="Calibri" w:hAnsi="Calibri" w:cs="Calibri"/>
        <w:color w:val="000000"/>
        <w:sz w:val="18"/>
        <w:szCs w:val="16"/>
        <w:lang w:val="en-US"/>
      </w:rPr>
      <w:t>RS Document</w:t>
    </w:r>
    <w:r>
      <w:rPr>
        <w:rFonts w:ascii="Calibri" w:hAnsi="Calibri" w:cs="Calibri"/>
        <w:color w:val="000000"/>
        <w:sz w:val="18"/>
        <w:szCs w:val="16"/>
        <w:lang w:val="en-U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ECD"/>
    <w:multiLevelType w:val="hybridMultilevel"/>
    <w:tmpl w:val="3416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17E2"/>
    <w:multiLevelType w:val="hybridMultilevel"/>
    <w:tmpl w:val="BE64B30C"/>
    <w:lvl w:ilvl="0" w:tplc="9A44BE6C">
      <w:start w:val="1"/>
      <w:numFmt w:val="lowerLetter"/>
      <w:lvlText w:val="%1)"/>
      <w:lvlJc w:val="left"/>
      <w:pPr>
        <w:ind w:left="1122" w:hanging="360"/>
      </w:pPr>
      <w:rPr>
        <w:rFonts w:hint="default"/>
      </w:rPr>
    </w:lvl>
    <w:lvl w:ilvl="1" w:tplc="08090019" w:tentative="1">
      <w:start w:val="1"/>
      <w:numFmt w:val="lowerLetter"/>
      <w:lvlText w:val="%2."/>
      <w:lvlJc w:val="left"/>
      <w:pPr>
        <w:ind w:left="1842" w:hanging="360"/>
      </w:pPr>
    </w:lvl>
    <w:lvl w:ilvl="2" w:tplc="0809001B" w:tentative="1">
      <w:start w:val="1"/>
      <w:numFmt w:val="lowerRoman"/>
      <w:lvlText w:val="%3."/>
      <w:lvlJc w:val="right"/>
      <w:pPr>
        <w:ind w:left="2562" w:hanging="180"/>
      </w:pPr>
    </w:lvl>
    <w:lvl w:ilvl="3" w:tplc="0809000F" w:tentative="1">
      <w:start w:val="1"/>
      <w:numFmt w:val="decimal"/>
      <w:lvlText w:val="%4."/>
      <w:lvlJc w:val="left"/>
      <w:pPr>
        <w:ind w:left="3282" w:hanging="360"/>
      </w:pPr>
    </w:lvl>
    <w:lvl w:ilvl="4" w:tplc="08090019" w:tentative="1">
      <w:start w:val="1"/>
      <w:numFmt w:val="lowerLetter"/>
      <w:lvlText w:val="%5."/>
      <w:lvlJc w:val="left"/>
      <w:pPr>
        <w:ind w:left="4002" w:hanging="360"/>
      </w:pPr>
    </w:lvl>
    <w:lvl w:ilvl="5" w:tplc="0809001B" w:tentative="1">
      <w:start w:val="1"/>
      <w:numFmt w:val="lowerRoman"/>
      <w:lvlText w:val="%6."/>
      <w:lvlJc w:val="right"/>
      <w:pPr>
        <w:ind w:left="4722" w:hanging="180"/>
      </w:pPr>
    </w:lvl>
    <w:lvl w:ilvl="6" w:tplc="0809000F" w:tentative="1">
      <w:start w:val="1"/>
      <w:numFmt w:val="decimal"/>
      <w:lvlText w:val="%7."/>
      <w:lvlJc w:val="left"/>
      <w:pPr>
        <w:ind w:left="5442" w:hanging="360"/>
      </w:pPr>
    </w:lvl>
    <w:lvl w:ilvl="7" w:tplc="08090019" w:tentative="1">
      <w:start w:val="1"/>
      <w:numFmt w:val="lowerLetter"/>
      <w:lvlText w:val="%8."/>
      <w:lvlJc w:val="left"/>
      <w:pPr>
        <w:ind w:left="6162" w:hanging="360"/>
      </w:pPr>
    </w:lvl>
    <w:lvl w:ilvl="8" w:tplc="0809001B" w:tentative="1">
      <w:start w:val="1"/>
      <w:numFmt w:val="lowerRoman"/>
      <w:lvlText w:val="%9."/>
      <w:lvlJc w:val="right"/>
      <w:pPr>
        <w:ind w:left="6882" w:hanging="180"/>
      </w:pPr>
    </w:lvl>
  </w:abstractNum>
  <w:abstractNum w:abstractNumId="2" w15:restartNumberingAfterBreak="0">
    <w:nsid w:val="103213B6"/>
    <w:multiLevelType w:val="multilevel"/>
    <w:tmpl w:val="24E60DD8"/>
    <w:styleLink w:val="1ibullet"/>
    <w:lvl w:ilvl="0">
      <w:start w:val="1"/>
      <w:numFmt w:val="decimal"/>
      <w:lvlText w:val="%1)"/>
      <w:lvlJc w:val="left"/>
      <w:pPr>
        <w:tabs>
          <w:tab w:val="num" w:pos="432"/>
        </w:tabs>
        <w:ind w:left="432" w:hanging="432"/>
      </w:pPr>
      <w:rPr>
        <w:rFonts w:ascii="Arial" w:hAnsi="Arial" w:hint="default"/>
        <w:b w:val="0"/>
        <w:i w:val="0"/>
        <w:sz w:val="22"/>
        <w:szCs w:val="18"/>
      </w:rPr>
    </w:lvl>
    <w:lvl w:ilvl="1">
      <w:start w:val="1"/>
      <w:numFmt w:val="lowerRoman"/>
      <w:lvlText w:val="%2)"/>
      <w:lvlJc w:val="left"/>
      <w:pPr>
        <w:tabs>
          <w:tab w:val="num" w:pos="864"/>
        </w:tabs>
        <w:ind w:left="864" w:hanging="432"/>
      </w:pPr>
      <w:rPr>
        <w:rFonts w:ascii="Arial" w:hAnsi="Arial" w:hint="default"/>
        <w:sz w:val="22"/>
      </w:rPr>
    </w:lvl>
    <w:lvl w:ilvl="2">
      <w:start w:val="1"/>
      <w:numFmt w:val="bullet"/>
      <w:lvlText w:val=""/>
      <w:lvlJc w:val="left"/>
      <w:pPr>
        <w:tabs>
          <w:tab w:val="num" w:pos="878"/>
        </w:tabs>
        <w:ind w:left="878" w:hanging="302"/>
      </w:pPr>
      <w:rPr>
        <w:rFonts w:ascii="Wingdings" w:hAnsi="Wingdings" w:hint="default"/>
      </w:rPr>
    </w:lvl>
    <w:lvl w:ilvl="3">
      <w:start w:val="1"/>
      <w:numFmt w:val="lowerLetter"/>
      <w:lvlText w:val="%4."/>
      <w:lvlJc w:val="left"/>
      <w:pPr>
        <w:tabs>
          <w:tab w:val="num" w:pos="1440"/>
        </w:tabs>
        <w:ind w:left="1440" w:hanging="288"/>
      </w:pPr>
      <w:rPr>
        <w:rFonts w:ascii="Arial" w:hAnsi="Arial" w:hint="default"/>
        <w:sz w:val="18"/>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4401F74"/>
    <w:multiLevelType w:val="multilevel"/>
    <w:tmpl w:val="8040AF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u w:val="no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47F079E"/>
    <w:multiLevelType w:val="hybridMultilevel"/>
    <w:tmpl w:val="582871DE"/>
    <w:lvl w:ilvl="0" w:tplc="17C0A74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6C311C"/>
    <w:multiLevelType w:val="hybridMultilevel"/>
    <w:tmpl w:val="C326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B625D"/>
    <w:multiLevelType w:val="multilevel"/>
    <w:tmpl w:val="DC30D38A"/>
    <w:styleLink w:val="1ai"/>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429A4E9B"/>
    <w:multiLevelType w:val="hybridMultilevel"/>
    <w:tmpl w:val="8E42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B1334"/>
    <w:multiLevelType w:val="hybridMultilevel"/>
    <w:tmpl w:val="D6D65C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A5007"/>
    <w:multiLevelType w:val="hybridMultilevel"/>
    <w:tmpl w:val="A574DFD2"/>
    <w:lvl w:ilvl="0" w:tplc="9A44BE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14B38"/>
    <w:multiLevelType w:val="hybridMultilevel"/>
    <w:tmpl w:val="EA52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E56E7"/>
    <w:multiLevelType w:val="hybridMultilevel"/>
    <w:tmpl w:val="BBD095C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2" w15:restartNumberingAfterBreak="0">
    <w:nsid w:val="54807049"/>
    <w:multiLevelType w:val="multilevel"/>
    <w:tmpl w:val="E8AA419E"/>
    <w:styleLink w:val="ibulleta"/>
    <w:lvl w:ilvl="0">
      <w:start w:val="1"/>
      <w:numFmt w:val="lowerRoman"/>
      <w:lvlText w:val="%1."/>
      <w:lvlJc w:val="left"/>
      <w:pPr>
        <w:tabs>
          <w:tab w:val="num" w:pos="288"/>
        </w:tabs>
        <w:ind w:left="288" w:hanging="288"/>
      </w:pPr>
      <w:rPr>
        <w:rFonts w:hint="default"/>
      </w:rPr>
    </w:lvl>
    <w:lvl w:ilvl="1">
      <w:start w:val="1"/>
      <w:numFmt w:val="bullet"/>
      <w:lvlText w:val=""/>
      <w:lvlJc w:val="left"/>
      <w:pPr>
        <w:tabs>
          <w:tab w:val="num" w:pos="576"/>
        </w:tabs>
        <w:ind w:left="576" w:hanging="288"/>
      </w:pPr>
      <w:rPr>
        <w:rFonts w:ascii="Wingdings" w:hAnsi="Wingdings" w:hint="default"/>
        <w:color w:val="auto"/>
      </w:rPr>
    </w:lvl>
    <w:lvl w:ilvl="2">
      <w:start w:val="1"/>
      <w:numFmt w:val="lowerLetter"/>
      <w:lvlText w:val="%3."/>
      <w:lvlJc w:val="right"/>
      <w:pPr>
        <w:tabs>
          <w:tab w:val="num" w:pos="936"/>
        </w:tabs>
        <w:ind w:left="936" w:hanging="216"/>
      </w:pPr>
      <w:rPr>
        <w:rFonts w:hint="default"/>
      </w:rPr>
    </w:lvl>
    <w:lvl w:ilvl="3">
      <w:start w:val="1"/>
      <w:numFmt w:val="bullet"/>
      <w:lvlText w:val=""/>
      <w:lvlJc w:val="left"/>
      <w:pPr>
        <w:tabs>
          <w:tab w:val="num" w:pos="1440"/>
        </w:tabs>
        <w:ind w:left="1440" w:hanging="360"/>
      </w:pPr>
      <w:rPr>
        <w:rFonts w:ascii="Wingdings" w:hAnsi="Wingding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5846489C"/>
    <w:multiLevelType w:val="hybridMultilevel"/>
    <w:tmpl w:val="7C3EC4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100D5B"/>
    <w:multiLevelType w:val="hybridMultilevel"/>
    <w:tmpl w:val="7E4E1D2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52634C"/>
    <w:multiLevelType w:val="hybridMultilevel"/>
    <w:tmpl w:val="5A38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21BDC"/>
    <w:multiLevelType w:val="hybridMultilevel"/>
    <w:tmpl w:val="395A84B8"/>
    <w:lvl w:ilvl="0" w:tplc="4009000F">
      <w:start w:val="1"/>
      <w:numFmt w:val="decimal"/>
      <w:lvlText w:val="%1."/>
      <w:lvlJc w:val="left"/>
      <w:pPr>
        <w:ind w:left="360" w:hanging="360"/>
      </w:pPr>
      <w:rPr>
        <w:rFonts w:hint="default"/>
        <w:b/>
      </w:rPr>
    </w:lvl>
    <w:lvl w:ilvl="1" w:tplc="E9BC9170">
      <w:start w:val="1"/>
      <w:numFmt w:val="lowerLetter"/>
      <w:lvlText w:val="%2."/>
      <w:lvlJc w:val="left"/>
      <w:pPr>
        <w:ind w:left="1080" w:hanging="360"/>
      </w:pPr>
      <w:rPr>
        <w:b w:val="0"/>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79C0B68"/>
    <w:multiLevelType w:val="hybridMultilevel"/>
    <w:tmpl w:val="8088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58D0"/>
    <w:multiLevelType w:val="hybridMultilevel"/>
    <w:tmpl w:val="D3E214C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9A6A73"/>
    <w:multiLevelType w:val="hybridMultilevel"/>
    <w:tmpl w:val="F58C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06FF3"/>
    <w:multiLevelType w:val="hybridMultilevel"/>
    <w:tmpl w:val="269CA2E0"/>
    <w:lvl w:ilvl="0" w:tplc="81622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446EE"/>
    <w:multiLevelType w:val="hybridMultilevel"/>
    <w:tmpl w:val="D5DA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2"/>
  </w:num>
  <w:num w:numId="5">
    <w:abstractNumId w:val="4"/>
  </w:num>
  <w:num w:numId="6">
    <w:abstractNumId w:val="11"/>
  </w:num>
  <w:num w:numId="7">
    <w:abstractNumId w:val="1"/>
  </w:num>
  <w:num w:numId="8">
    <w:abstractNumId w:val="16"/>
  </w:num>
  <w:num w:numId="9">
    <w:abstractNumId w:val="13"/>
  </w:num>
  <w:num w:numId="10">
    <w:abstractNumId w:val="14"/>
  </w:num>
  <w:num w:numId="11">
    <w:abstractNumId w:val="18"/>
  </w:num>
  <w:num w:numId="12">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2"/>
    </w:lvlOverride>
    <w:lvlOverride w:ilvl="1">
      <w:startOverride w:val="5"/>
    </w:lvlOverride>
  </w:num>
  <w:num w:numId="14">
    <w:abstractNumId w:val="8"/>
  </w:num>
  <w:num w:numId="15">
    <w:abstractNumId w:val="19"/>
  </w:num>
  <w:num w:numId="16">
    <w:abstractNumId w:val="15"/>
  </w:num>
  <w:num w:numId="17">
    <w:abstractNumId w:val="7"/>
  </w:num>
  <w:num w:numId="18">
    <w:abstractNumId w:val="10"/>
  </w:num>
  <w:num w:numId="19">
    <w:abstractNumId w:val="9"/>
  </w:num>
  <w:num w:numId="20">
    <w:abstractNumId w:val="21"/>
  </w:num>
  <w:num w:numId="21">
    <w:abstractNumId w:val="17"/>
  </w:num>
  <w:num w:numId="22">
    <w:abstractNumId w:val="20"/>
  </w:num>
  <w:num w:numId="23">
    <w:abstractNumId w:val="0"/>
  </w:num>
  <w:num w:numId="24">
    <w:abstractNumId w:val="5"/>
  </w:num>
  <w:numIdMacAtCleanup w:val="2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s9189">
    <w15:presenceInfo w15:providerId="AD" w15:userId="S::ms9189@myoffice365.site::d45ab79d-e247-404e-a22d-2719c163f799"/>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0"/>
  <w:activeWritingStyle w:appName="MSWord" w:lang="en-US" w:vendorID="64" w:dllVersion="131078" w:nlCheck="1" w:checkStyle="0"/>
  <w:activeWritingStyle w:appName="MSWord" w:lang="en-IN"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3NDQwMjQzNDEyNrZU0lEKTi0uzszPAykwNKkFAIRroa8tAAAA"/>
  </w:docVars>
  <w:rsids>
    <w:rsidRoot w:val="00385454"/>
    <w:rsid w:val="000005E5"/>
    <w:rsid w:val="00000869"/>
    <w:rsid w:val="000009A6"/>
    <w:rsid w:val="0000100F"/>
    <w:rsid w:val="0000149D"/>
    <w:rsid w:val="00001BC9"/>
    <w:rsid w:val="00001CCB"/>
    <w:rsid w:val="000033F6"/>
    <w:rsid w:val="00003500"/>
    <w:rsid w:val="0000404B"/>
    <w:rsid w:val="00004893"/>
    <w:rsid w:val="00004955"/>
    <w:rsid w:val="00004A9A"/>
    <w:rsid w:val="00004B1C"/>
    <w:rsid w:val="000052ED"/>
    <w:rsid w:val="00005BE2"/>
    <w:rsid w:val="00006799"/>
    <w:rsid w:val="00006829"/>
    <w:rsid w:val="00006D19"/>
    <w:rsid w:val="00006F82"/>
    <w:rsid w:val="000072FB"/>
    <w:rsid w:val="00007301"/>
    <w:rsid w:val="00007E1D"/>
    <w:rsid w:val="000108A1"/>
    <w:rsid w:val="00010A81"/>
    <w:rsid w:val="00011576"/>
    <w:rsid w:val="00011B88"/>
    <w:rsid w:val="00011CDA"/>
    <w:rsid w:val="00011FF4"/>
    <w:rsid w:val="00012648"/>
    <w:rsid w:val="000130C9"/>
    <w:rsid w:val="00013622"/>
    <w:rsid w:val="000138B5"/>
    <w:rsid w:val="00013C98"/>
    <w:rsid w:val="00013CF4"/>
    <w:rsid w:val="00013E10"/>
    <w:rsid w:val="00014044"/>
    <w:rsid w:val="000140E2"/>
    <w:rsid w:val="00014285"/>
    <w:rsid w:val="00014B39"/>
    <w:rsid w:val="00014D26"/>
    <w:rsid w:val="0001558A"/>
    <w:rsid w:val="00015CB3"/>
    <w:rsid w:val="00016DCE"/>
    <w:rsid w:val="00016F61"/>
    <w:rsid w:val="00017071"/>
    <w:rsid w:val="00017251"/>
    <w:rsid w:val="00017A98"/>
    <w:rsid w:val="000208D6"/>
    <w:rsid w:val="00020A2F"/>
    <w:rsid w:val="000219D4"/>
    <w:rsid w:val="00021BBB"/>
    <w:rsid w:val="00021F24"/>
    <w:rsid w:val="00021FCE"/>
    <w:rsid w:val="00022535"/>
    <w:rsid w:val="00022FF8"/>
    <w:rsid w:val="00023138"/>
    <w:rsid w:val="000231CE"/>
    <w:rsid w:val="000235F7"/>
    <w:rsid w:val="000239B4"/>
    <w:rsid w:val="00024366"/>
    <w:rsid w:val="0002529D"/>
    <w:rsid w:val="0002560E"/>
    <w:rsid w:val="000256D8"/>
    <w:rsid w:val="00025A47"/>
    <w:rsid w:val="00025DCA"/>
    <w:rsid w:val="00025FCF"/>
    <w:rsid w:val="0002600D"/>
    <w:rsid w:val="000268E7"/>
    <w:rsid w:val="00026E91"/>
    <w:rsid w:val="000272B7"/>
    <w:rsid w:val="00030041"/>
    <w:rsid w:val="00030F7F"/>
    <w:rsid w:val="00031893"/>
    <w:rsid w:val="00032280"/>
    <w:rsid w:val="000325E2"/>
    <w:rsid w:val="00032BAC"/>
    <w:rsid w:val="00032D27"/>
    <w:rsid w:val="00032EE1"/>
    <w:rsid w:val="00033211"/>
    <w:rsid w:val="0003349D"/>
    <w:rsid w:val="000337C5"/>
    <w:rsid w:val="00033ABD"/>
    <w:rsid w:val="00033CF6"/>
    <w:rsid w:val="0003432B"/>
    <w:rsid w:val="000345DF"/>
    <w:rsid w:val="00034615"/>
    <w:rsid w:val="00034627"/>
    <w:rsid w:val="00034B87"/>
    <w:rsid w:val="00034CE2"/>
    <w:rsid w:val="00034E20"/>
    <w:rsid w:val="00035A01"/>
    <w:rsid w:val="00035D4A"/>
    <w:rsid w:val="00036C4C"/>
    <w:rsid w:val="000407BE"/>
    <w:rsid w:val="00040879"/>
    <w:rsid w:val="00040A3A"/>
    <w:rsid w:val="00041466"/>
    <w:rsid w:val="00041940"/>
    <w:rsid w:val="00041ADF"/>
    <w:rsid w:val="00041C14"/>
    <w:rsid w:val="000434A0"/>
    <w:rsid w:val="000434B7"/>
    <w:rsid w:val="00043695"/>
    <w:rsid w:val="00043879"/>
    <w:rsid w:val="00043AFB"/>
    <w:rsid w:val="0004424D"/>
    <w:rsid w:val="000452D7"/>
    <w:rsid w:val="00045568"/>
    <w:rsid w:val="00045D20"/>
    <w:rsid w:val="00045EB1"/>
    <w:rsid w:val="00046034"/>
    <w:rsid w:val="00046189"/>
    <w:rsid w:val="000466EB"/>
    <w:rsid w:val="00046C1D"/>
    <w:rsid w:val="000470F7"/>
    <w:rsid w:val="000476B8"/>
    <w:rsid w:val="00050322"/>
    <w:rsid w:val="00050CD4"/>
    <w:rsid w:val="00052869"/>
    <w:rsid w:val="00052C56"/>
    <w:rsid w:val="00053312"/>
    <w:rsid w:val="00053424"/>
    <w:rsid w:val="0005364E"/>
    <w:rsid w:val="00053AB8"/>
    <w:rsid w:val="000547D3"/>
    <w:rsid w:val="00054E7D"/>
    <w:rsid w:val="00054F96"/>
    <w:rsid w:val="000559AE"/>
    <w:rsid w:val="00055D04"/>
    <w:rsid w:val="00055F7A"/>
    <w:rsid w:val="00056CD5"/>
    <w:rsid w:val="00056ED0"/>
    <w:rsid w:val="000573C1"/>
    <w:rsid w:val="00057A3A"/>
    <w:rsid w:val="00057EFD"/>
    <w:rsid w:val="0006097A"/>
    <w:rsid w:val="0006098E"/>
    <w:rsid w:val="00060ED2"/>
    <w:rsid w:val="00061E9C"/>
    <w:rsid w:val="0006222E"/>
    <w:rsid w:val="00062517"/>
    <w:rsid w:val="0006285F"/>
    <w:rsid w:val="000628E0"/>
    <w:rsid w:val="00062E3B"/>
    <w:rsid w:val="00063026"/>
    <w:rsid w:val="0006330A"/>
    <w:rsid w:val="000638A5"/>
    <w:rsid w:val="0006416F"/>
    <w:rsid w:val="00064949"/>
    <w:rsid w:val="00065009"/>
    <w:rsid w:val="00065080"/>
    <w:rsid w:val="000651F1"/>
    <w:rsid w:val="000654FB"/>
    <w:rsid w:val="000656A6"/>
    <w:rsid w:val="00065716"/>
    <w:rsid w:val="00065A35"/>
    <w:rsid w:val="00065C26"/>
    <w:rsid w:val="00065DE2"/>
    <w:rsid w:val="00066224"/>
    <w:rsid w:val="0006659C"/>
    <w:rsid w:val="00066D99"/>
    <w:rsid w:val="000672FD"/>
    <w:rsid w:val="0007014B"/>
    <w:rsid w:val="00070511"/>
    <w:rsid w:val="0007081A"/>
    <w:rsid w:val="00070D83"/>
    <w:rsid w:val="00071239"/>
    <w:rsid w:val="0007157D"/>
    <w:rsid w:val="000717AB"/>
    <w:rsid w:val="000719FE"/>
    <w:rsid w:val="00071B23"/>
    <w:rsid w:val="000726A4"/>
    <w:rsid w:val="00072FF2"/>
    <w:rsid w:val="000731A8"/>
    <w:rsid w:val="00073200"/>
    <w:rsid w:val="0007351F"/>
    <w:rsid w:val="0007488A"/>
    <w:rsid w:val="00075C7A"/>
    <w:rsid w:val="0007611D"/>
    <w:rsid w:val="00077319"/>
    <w:rsid w:val="00077540"/>
    <w:rsid w:val="000805BB"/>
    <w:rsid w:val="000809C2"/>
    <w:rsid w:val="00081021"/>
    <w:rsid w:val="00081FDA"/>
    <w:rsid w:val="00082BDC"/>
    <w:rsid w:val="00082BFF"/>
    <w:rsid w:val="00082E29"/>
    <w:rsid w:val="00082F0C"/>
    <w:rsid w:val="000834B5"/>
    <w:rsid w:val="0008371F"/>
    <w:rsid w:val="000838A3"/>
    <w:rsid w:val="000838FB"/>
    <w:rsid w:val="00083F53"/>
    <w:rsid w:val="00084794"/>
    <w:rsid w:val="00085832"/>
    <w:rsid w:val="00086401"/>
    <w:rsid w:val="000864A4"/>
    <w:rsid w:val="000864EA"/>
    <w:rsid w:val="00086891"/>
    <w:rsid w:val="000873B9"/>
    <w:rsid w:val="00087724"/>
    <w:rsid w:val="0008795F"/>
    <w:rsid w:val="00087E43"/>
    <w:rsid w:val="00090233"/>
    <w:rsid w:val="00090DFB"/>
    <w:rsid w:val="00091835"/>
    <w:rsid w:val="0009197F"/>
    <w:rsid w:val="00091B51"/>
    <w:rsid w:val="0009256E"/>
    <w:rsid w:val="00092BAE"/>
    <w:rsid w:val="0009365F"/>
    <w:rsid w:val="00093DFE"/>
    <w:rsid w:val="000950CE"/>
    <w:rsid w:val="00095BBD"/>
    <w:rsid w:val="0009603B"/>
    <w:rsid w:val="000964D0"/>
    <w:rsid w:val="00097449"/>
    <w:rsid w:val="00097C5C"/>
    <w:rsid w:val="000A0146"/>
    <w:rsid w:val="000A0625"/>
    <w:rsid w:val="000A073E"/>
    <w:rsid w:val="000A0E7B"/>
    <w:rsid w:val="000A0FF5"/>
    <w:rsid w:val="000A1689"/>
    <w:rsid w:val="000A2700"/>
    <w:rsid w:val="000A282D"/>
    <w:rsid w:val="000A2865"/>
    <w:rsid w:val="000A2A35"/>
    <w:rsid w:val="000A2CC9"/>
    <w:rsid w:val="000A2F84"/>
    <w:rsid w:val="000A3DD1"/>
    <w:rsid w:val="000A40DB"/>
    <w:rsid w:val="000A4205"/>
    <w:rsid w:val="000A47A0"/>
    <w:rsid w:val="000A4860"/>
    <w:rsid w:val="000A4AC3"/>
    <w:rsid w:val="000A4C0B"/>
    <w:rsid w:val="000A5639"/>
    <w:rsid w:val="000A58E7"/>
    <w:rsid w:val="000A5A35"/>
    <w:rsid w:val="000A5CB5"/>
    <w:rsid w:val="000A6025"/>
    <w:rsid w:val="000A6E9D"/>
    <w:rsid w:val="000A7537"/>
    <w:rsid w:val="000A758B"/>
    <w:rsid w:val="000A7781"/>
    <w:rsid w:val="000A7B2C"/>
    <w:rsid w:val="000A7B9E"/>
    <w:rsid w:val="000A7D4D"/>
    <w:rsid w:val="000B0405"/>
    <w:rsid w:val="000B07BD"/>
    <w:rsid w:val="000B0E44"/>
    <w:rsid w:val="000B11F3"/>
    <w:rsid w:val="000B198F"/>
    <w:rsid w:val="000B1BE6"/>
    <w:rsid w:val="000B230B"/>
    <w:rsid w:val="000B2863"/>
    <w:rsid w:val="000B2C66"/>
    <w:rsid w:val="000B2D3C"/>
    <w:rsid w:val="000B3078"/>
    <w:rsid w:val="000B30E4"/>
    <w:rsid w:val="000B3370"/>
    <w:rsid w:val="000B34F5"/>
    <w:rsid w:val="000B3DFC"/>
    <w:rsid w:val="000B4499"/>
    <w:rsid w:val="000B4881"/>
    <w:rsid w:val="000B4C52"/>
    <w:rsid w:val="000B4D4F"/>
    <w:rsid w:val="000B501F"/>
    <w:rsid w:val="000B52CC"/>
    <w:rsid w:val="000B5463"/>
    <w:rsid w:val="000B5867"/>
    <w:rsid w:val="000B599C"/>
    <w:rsid w:val="000B5DD5"/>
    <w:rsid w:val="000B6754"/>
    <w:rsid w:val="000B69E2"/>
    <w:rsid w:val="000B70BE"/>
    <w:rsid w:val="000B7364"/>
    <w:rsid w:val="000C03CD"/>
    <w:rsid w:val="000C0554"/>
    <w:rsid w:val="000C07B7"/>
    <w:rsid w:val="000C14E6"/>
    <w:rsid w:val="000C1902"/>
    <w:rsid w:val="000C26BB"/>
    <w:rsid w:val="000C2893"/>
    <w:rsid w:val="000C2F50"/>
    <w:rsid w:val="000C30F5"/>
    <w:rsid w:val="000C3358"/>
    <w:rsid w:val="000C3B32"/>
    <w:rsid w:val="000C5156"/>
    <w:rsid w:val="000C57DC"/>
    <w:rsid w:val="000C5AF1"/>
    <w:rsid w:val="000C68A4"/>
    <w:rsid w:val="000C6FAD"/>
    <w:rsid w:val="000C75B9"/>
    <w:rsid w:val="000C7611"/>
    <w:rsid w:val="000C796D"/>
    <w:rsid w:val="000D004C"/>
    <w:rsid w:val="000D033B"/>
    <w:rsid w:val="000D0627"/>
    <w:rsid w:val="000D066F"/>
    <w:rsid w:val="000D0BB1"/>
    <w:rsid w:val="000D0CC9"/>
    <w:rsid w:val="000D0FAB"/>
    <w:rsid w:val="000D140A"/>
    <w:rsid w:val="000D1D1F"/>
    <w:rsid w:val="000D30E2"/>
    <w:rsid w:val="000D313D"/>
    <w:rsid w:val="000D3163"/>
    <w:rsid w:val="000D3233"/>
    <w:rsid w:val="000D3325"/>
    <w:rsid w:val="000D4C46"/>
    <w:rsid w:val="000D4EB1"/>
    <w:rsid w:val="000D524C"/>
    <w:rsid w:val="000D5378"/>
    <w:rsid w:val="000D60EB"/>
    <w:rsid w:val="000D6386"/>
    <w:rsid w:val="000D63F0"/>
    <w:rsid w:val="000D6B21"/>
    <w:rsid w:val="000D6CB2"/>
    <w:rsid w:val="000D732A"/>
    <w:rsid w:val="000D7547"/>
    <w:rsid w:val="000D7827"/>
    <w:rsid w:val="000D7866"/>
    <w:rsid w:val="000D7E23"/>
    <w:rsid w:val="000D7F67"/>
    <w:rsid w:val="000E143B"/>
    <w:rsid w:val="000E229C"/>
    <w:rsid w:val="000E2939"/>
    <w:rsid w:val="000E2C0B"/>
    <w:rsid w:val="000E2EFB"/>
    <w:rsid w:val="000E3021"/>
    <w:rsid w:val="000E30EB"/>
    <w:rsid w:val="000E30FD"/>
    <w:rsid w:val="000E39EB"/>
    <w:rsid w:val="000E54EA"/>
    <w:rsid w:val="000E56E4"/>
    <w:rsid w:val="000E59CC"/>
    <w:rsid w:val="000E5D34"/>
    <w:rsid w:val="000E6502"/>
    <w:rsid w:val="000E7455"/>
    <w:rsid w:val="000E7A6C"/>
    <w:rsid w:val="000E7C11"/>
    <w:rsid w:val="000E7CD7"/>
    <w:rsid w:val="000E7E56"/>
    <w:rsid w:val="000F11F0"/>
    <w:rsid w:val="000F1BE7"/>
    <w:rsid w:val="000F1DE4"/>
    <w:rsid w:val="000F27BF"/>
    <w:rsid w:val="000F2811"/>
    <w:rsid w:val="000F36F8"/>
    <w:rsid w:val="000F37FF"/>
    <w:rsid w:val="000F493B"/>
    <w:rsid w:val="000F4A5E"/>
    <w:rsid w:val="000F4BE6"/>
    <w:rsid w:val="000F5903"/>
    <w:rsid w:val="000F5C19"/>
    <w:rsid w:val="000F5CF7"/>
    <w:rsid w:val="000F5F53"/>
    <w:rsid w:val="000F61B0"/>
    <w:rsid w:val="000F72E6"/>
    <w:rsid w:val="000F760A"/>
    <w:rsid w:val="000F79E3"/>
    <w:rsid w:val="000F7CE0"/>
    <w:rsid w:val="000F7F34"/>
    <w:rsid w:val="000F7F4E"/>
    <w:rsid w:val="0010027E"/>
    <w:rsid w:val="0010073E"/>
    <w:rsid w:val="001008BC"/>
    <w:rsid w:val="00100DDD"/>
    <w:rsid w:val="001015A1"/>
    <w:rsid w:val="00101F45"/>
    <w:rsid w:val="00102208"/>
    <w:rsid w:val="00102745"/>
    <w:rsid w:val="001027CD"/>
    <w:rsid w:val="00102AFC"/>
    <w:rsid w:val="00103240"/>
    <w:rsid w:val="00103DA9"/>
    <w:rsid w:val="0010473D"/>
    <w:rsid w:val="00105219"/>
    <w:rsid w:val="001054E3"/>
    <w:rsid w:val="00105E9B"/>
    <w:rsid w:val="0010613A"/>
    <w:rsid w:val="00106A40"/>
    <w:rsid w:val="001071C9"/>
    <w:rsid w:val="0010737E"/>
    <w:rsid w:val="00107CC4"/>
    <w:rsid w:val="00107EF5"/>
    <w:rsid w:val="00110759"/>
    <w:rsid w:val="001118F1"/>
    <w:rsid w:val="0011234A"/>
    <w:rsid w:val="00112356"/>
    <w:rsid w:val="001124A4"/>
    <w:rsid w:val="001138A6"/>
    <w:rsid w:val="00113E9E"/>
    <w:rsid w:val="0011485F"/>
    <w:rsid w:val="00114B92"/>
    <w:rsid w:val="001169C5"/>
    <w:rsid w:val="00116C3C"/>
    <w:rsid w:val="00116FE5"/>
    <w:rsid w:val="00117178"/>
    <w:rsid w:val="001178E4"/>
    <w:rsid w:val="00117B13"/>
    <w:rsid w:val="00117C1C"/>
    <w:rsid w:val="00117EA4"/>
    <w:rsid w:val="00117F9C"/>
    <w:rsid w:val="00120B81"/>
    <w:rsid w:val="00120FB9"/>
    <w:rsid w:val="001220DA"/>
    <w:rsid w:val="00122544"/>
    <w:rsid w:val="00122E7F"/>
    <w:rsid w:val="00123767"/>
    <w:rsid w:val="001245F8"/>
    <w:rsid w:val="001246AA"/>
    <w:rsid w:val="0012499A"/>
    <w:rsid w:val="00124A03"/>
    <w:rsid w:val="00124A8F"/>
    <w:rsid w:val="0012515D"/>
    <w:rsid w:val="0012534D"/>
    <w:rsid w:val="00125E65"/>
    <w:rsid w:val="0012666C"/>
    <w:rsid w:val="00126A66"/>
    <w:rsid w:val="00127234"/>
    <w:rsid w:val="00127B81"/>
    <w:rsid w:val="0013008B"/>
    <w:rsid w:val="001302D1"/>
    <w:rsid w:val="00130E3A"/>
    <w:rsid w:val="00130FD2"/>
    <w:rsid w:val="00131CB9"/>
    <w:rsid w:val="001320ED"/>
    <w:rsid w:val="00132565"/>
    <w:rsid w:val="00132599"/>
    <w:rsid w:val="001328C2"/>
    <w:rsid w:val="001328F5"/>
    <w:rsid w:val="001328F8"/>
    <w:rsid w:val="00132A95"/>
    <w:rsid w:val="00132ABE"/>
    <w:rsid w:val="00132CC4"/>
    <w:rsid w:val="0013381E"/>
    <w:rsid w:val="00133F30"/>
    <w:rsid w:val="00134298"/>
    <w:rsid w:val="00134511"/>
    <w:rsid w:val="0013628F"/>
    <w:rsid w:val="00136634"/>
    <w:rsid w:val="00136FD6"/>
    <w:rsid w:val="0013727C"/>
    <w:rsid w:val="00137BD4"/>
    <w:rsid w:val="00137E0D"/>
    <w:rsid w:val="001402B8"/>
    <w:rsid w:val="00140956"/>
    <w:rsid w:val="00140992"/>
    <w:rsid w:val="001409AF"/>
    <w:rsid w:val="00140EC4"/>
    <w:rsid w:val="00142B48"/>
    <w:rsid w:val="0014380C"/>
    <w:rsid w:val="00143E66"/>
    <w:rsid w:val="00144ABC"/>
    <w:rsid w:val="00144C88"/>
    <w:rsid w:val="00144D27"/>
    <w:rsid w:val="001470F1"/>
    <w:rsid w:val="00147994"/>
    <w:rsid w:val="00150870"/>
    <w:rsid w:val="00150931"/>
    <w:rsid w:val="00151237"/>
    <w:rsid w:val="001516ED"/>
    <w:rsid w:val="001521F7"/>
    <w:rsid w:val="00152AFF"/>
    <w:rsid w:val="00152DC1"/>
    <w:rsid w:val="00152F94"/>
    <w:rsid w:val="00153548"/>
    <w:rsid w:val="0015358D"/>
    <w:rsid w:val="0015414D"/>
    <w:rsid w:val="001544BC"/>
    <w:rsid w:val="0015496A"/>
    <w:rsid w:val="00154B4E"/>
    <w:rsid w:val="00154FD3"/>
    <w:rsid w:val="0015514B"/>
    <w:rsid w:val="00155540"/>
    <w:rsid w:val="00155588"/>
    <w:rsid w:val="0015582F"/>
    <w:rsid w:val="00155E0F"/>
    <w:rsid w:val="0015701F"/>
    <w:rsid w:val="001570B5"/>
    <w:rsid w:val="0015754F"/>
    <w:rsid w:val="00157CA2"/>
    <w:rsid w:val="00157E13"/>
    <w:rsid w:val="00160675"/>
    <w:rsid w:val="00160A19"/>
    <w:rsid w:val="00160B03"/>
    <w:rsid w:val="00160DE5"/>
    <w:rsid w:val="0016133F"/>
    <w:rsid w:val="00161570"/>
    <w:rsid w:val="00161664"/>
    <w:rsid w:val="00161F59"/>
    <w:rsid w:val="00162066"/>
    <w:rsid w:val="001623FE"/>
    <w:rsid w:val="001624B7"/>
    <w:rsid w:val="00162718"/>
    <w:rsid w:val="00162797"/>
    <w:rsid w:val="00162ADE"/>
    <w:rsid w:val="00162F6E"/>
    <w:rsid w:val="00162FEE"/>
    <w:rsid w:val="00163055"/>
    <w:rsid w:val="001632A5"/>
    <w:rsid w:val="00163385"/>
    <w:rsid w:val="001636DB"/>
    <w:rsid w:val="00163B70"/>
    <w:rsid w:val="00163EF4"/>
    <w:rsid w:val="0016402C"/>
    <w:rsid w:val="001642F6"/>
    <w:rsid w:val="001643C1"/>
    <w:rsid w:val="00164BE9"/>
    <w:rsid w:val="00165310"/>
    <w:rsid w:val="001653CC"/>
    <w:rsid w:val="00165F20"/>
    <w:rsid w:val="001660A4"/>
    <w:rsid w:val="00166430"/>
    <w:rsid w:val="00166FFD"/>
    <w:rsid w:val="00167A5A"/>
    <w:rsid w:val="00167C9C"/>
    <w:rsid w:val="0017036C"/>
    <w:rsid w:val="0017215A"/>
    <w:rsid w:val="0017231B"/>
    <w:rsid w:val="00172C25"/>
    <w:rsid w:val="0017301B"/>
    <w:rsid w:val="00173559"/>
    <w:rsid w:val="0017355E"/>
    <w:rsid w:val="00173983"/>
    <w:rsid w:val="001740FD"/>
    <w:rsid w:val="001741DF"/>
    <w:rsid w:val="0017427F"/>
    <w:rsid w:val="001748F3"/>
    <w:rsid w:val="00174979"/>
    <w:rsid w:val="00174FC7"/>
    <w:rsid w:val="00175013"/>
    <w:rsid w:val="00175508"/>
    <w:rsid w:val="00176252"/>
    <w:rsid w:val="001762F9"/>
    <w:rsid w:val="001765FA"/>
    <w:rsid w:val="00177236"/>
    <w:rsid w:val="0017736A"/>
    <w:rsid w:val="001802B7"/>
    <w:rsid w:val="00180BE3"/>
    <w:rsid w:val="00180F86"/>
    <w:rsid w:val="0018112E"/>
    <w:rsid w:val="00181263"/>
    <w:rsid w:val="001814C3"/>
    <w:rsid w:val="00181994"/>
    <w:rsid w:val="00181DA1"/>
    <w:rsid w:val="001823CB"/>
    <w:rsid w:val="001828C8"/>
    <w:rsid w:val="00182995"/>
    <w:rsid w:val="00183392"/>
    <w:rsid w:val="00183972"/>
    <w:rsid w:val="00183C16"/>
    <w:rsid w:val="00183C57"/>
    <w:rsid w:val="00183E3A"/>
    <w:rsid w:val="00184FED"/>
    <w:rsid w:val="00185121"/>
    <w:rsid w:val="00185375"/>
    <w:rsid w:val="00185D64"/>
    <w:rsid w:val="00187112"/>
    <w:rsid w:val="00187273"/>
    <w:rsid w:val="00187495"/>
    <w:rsid w:val="00187AC4"/>
    <w:rsid w:val="00187B7B"/>
    <w:rsid w:val="00187DD8"/>
    <w:rsid w:val="001907F1"/>
    <w:rsid w:val="0019084F"/>
    <w:rsid w:val="00190DA7"/>
    <w:rsid w:val="00191422"/>
    <w:rsid w:val="00191919"/>
    <w:rsid w:val="00191C73"/>
    <w:rsid w:val="00191D10"/>
    <w:rsid w:val="00192216"/>
    <w:rsid w:val="00192BFB"/>
    <w:rsid w:val="00193087"/>
    <w:rsid w:val="0019328F"/>
    <w:rsid w:val="001933B4"/>
    <w:rsid w:val="0019454D"/>
    <w:rsid w:val="001947EC"/>
    <w:rsid w:val="00194D23"/>
    <w:rsid w:val="00194D3D"/>
    <w:rsid w:val="001960A3"/>
    <w:rsid w:val="00196B66"/>
    <w:rsid w:val="00197ECF"/>
    <w:rsid w:val="001A049C"/>
    <w:rsid w:val="001A0970"/>
    <w:rsid w:val="001A0F3B"/>
    <w:rsid w:val="001A17A9"/>
    <w:rsid w:val="001A22DB"/>
    <w:rsid w:val="001A22F0"/>
    <w:rsid w:val="001A23A6"/>
    <w:rsid w:val="001A28E2"/>
    <w:rsid w:val="001A2D2A"/>
    <w:rsid w:val="001A48CD"/>
    <w:rsid w:val="001A4F8F"/>
    <w:rsid w:val="001A5189"/>
    <w:rsid w:val="001A529D"/>
    <w:rsid w:val="001A6CCD"/>
    <w:rsid w:val="001A6F38"/>
    <w:rsid w:val="001A72FE"/>
    <w:rsid w:val="001A7CA9"/>
    <w:rsid w:val="001A7D6A"/>
    <w:rsid w:val="001B04A7"/>
    <w:rsid w:val="001B07EC"/>
    <w:rsid w:val="001B0A54"/>
    <w:rsid w:val="001B10D8"/>
    <w:rsid w:val="001B1641"/>
    <w:rsid w:val="001B1A53"/>
    <w:rsid w:val="001B1D50"/>
    <w:rsid w:val="001B1DB3"/>
    <w:rsid w:val="001B2D69"/>
    <w:rsid w:val="001B2F9A"/>
    <w:rsid w:val="001B34DD"/>
    <w:rsid w:val="001B42C6"/>
    <w:rsid w:val="001B45D2"/>
    <w:rsid w:val="001B49E7"/>
    <w:rsid w:val="001B4FFB"/>
    <w:rsid w:val="001B509B"/>
    <w:rsid w:val="001B5537"/>
    <w:rsid w:val="001B5A44"/>
    <w:rsid w:val="001B5EB4"/>
    <w:rsid w:val="001B5F14"/>
    <w:rsid w:val="001B6413"/>
    <w:rsid w:val="001B654A"/>
    <w:rsid w:val="001B660E"/>
    <w:rsid w:val="001B6793"/>
    <w:rsid w:val="001B7176"/>
    <w:rsid w:val="001B71E7"/>
    <w:rsid w:val="001B7881"/>
    <w:rsid w:val="001B7B95"/>
    <w:rsid w:val="001B7DCA"/>
    <w:rsid w:val="001C049C"/>
    <w:rsid w:val="001C094C"/>
    <w:rsid w:val="001C1688"/>
    <w:rsid w:val="001C1CA7"/>
    <w:rsid w:val="001C3073"/>
    <w:rsid w:val="001C3283"/>
    <w:rsid w:val="001C34BC"/>
    <w:rsid w:val="001C34C0"/>
    <w:rsid w:val="001C3E27"/>
    <w:rsid w:val="001C470F"/>
    <w:rsid w:val="001C4727"/>
    <w:rsid w:val="001C490E"/>
    <w:rsid w:val="001C4E08"/>
    <w:rsid w:val="001C51A6"/>
    <w:rsid w:val="001C55F5"/>
    <w:rsid w:val="001C5A8F"/>
    <w:rsid w:val="001C62E3"/>
    <w:rsid w:val="001C6494"/>
    <w:rsid w:val="001C6C34"/>
    <w:rsid w:val="001C7317"/>
    <w:rsid w:val="001C73E9"/>
    <w:rsid w:val="001C7739"/>
    <w:rsid w:val="001C79C7"/>
    <w:rsid w:val="001C7F19"/>
    <w:rsid w:val="001D0061"/>
    <w:rsid w:val="001D0F3D"/>
    <w:rsid w:val="001D1379"/>
    <w:rsid w:val="001D1701"/>
    <w:rsid w:val="001D22B6"/>
    <w:rsid w:val="001D28D4"/>
    <w:rsid w:val="001D2946"/>
    <w:rsid w:val="001D2C75"/>
    <w:rsid w:val="001D3256"/>
    <w:rsid w:val="001D3AEE"/>
    <w:rsid w:val="001D3D75"/>
    <w:rsid w:val="001D589B"/>
    <w:rsid w:val="001D58AA"/>
    <w:rsid w:val="001D5DEE"/>
    <w:rsid w:val="001D633C"/>
    <w:rsid w:val="001D6B19"/>
    <w:rsid w:val="001D7047"/>
    <w:rsid w:val="001D725C"/>
    <w:rsid w:val="001D7A2E"/>
    <w:rsid w:val="001D7C15"/>
    <w:rsid w:val="001E0118"/>
    <w:rsid w:val="001E07C0"/>
    <w:rsid w:val="001E0A4A"/>
    <w:rsid w:val="001E180F"/>
    <w:rsid w:val="001E1D4C"/>
    <w:rsid w:val="001E1FB8"/>
    <w:rsid w:val="001E2497"/>
    <w:rsid w:val="001E3D5B"/>
    <w:rsid w:val="001E3FA9"/>
    <w:rsid w:val="001E45AF"/>
    <w:rsid w:val="001E4804"/>
    <w:rsid w:val="001E594C"/>
    <w:rsid w:val="001E669C"/>
    <w:rsid w:val="001E68A9"/>
    <w:rsid w:val="001E74D5"/>
    <w:rsid w:val="001E7672"/>
    <w:rsid w:val="001E76EF"/>
    <w:rsid w:val="001E7BA2"/>
    <w:rsid w:val="001F0B2E"/>
    <w:rsid w:val="001F167D"/>
    <w:rsid w:val="001F188B"/>
    <w:rsid w:val="001F1E8E"/>
    <w:rsid w:val="001F229D"/>
    <w:rsid w:val="001F372B"/>
    <w:rsid w:val="001F3AAA"/>
    <w:rsid w:val="001F3AB0"/>
    <w:rsid w:val="001F3ED2"/>
    <w:rsid w:val="001F46F1"/>
    <w:rsid w:val="001F4E57"/>
    <w:rsid w:val="001F50ED"/>
    <w:rsid w:val="001F5BE5"/>
    <w:rsid w:val="001F5E51"/>
    <w:rsid w:val="001F6735"/>
    <w:rsid w:val="001F6954"/>
    <w:rsid w:val="001F7879"/>
    <w:rsid w:val="00200033"/>
    <w:rsid w:val="002000A9"/>
    <w:rsid w:val="002009A6"/>
    <w:rsid w:val="00200CBC"/>
    <w:rsid w:val="00201075"/>
    <w:rsid w:val="00201C9A"/>
    <w:rsid w:val="00201F73"/>
    <w:rsid w:val="00202345"/>
    <w:rsid w:val="00202F2B"/>
    <w:rsid w:val="00203075"/>
    <w:rsid w:val="00203616"/>
    <w:rsid w:val="00203680"/>
    <w:rsid w:val="002037A4"/>
    <w:rsid w:val="00203A04"/>
    <w:rsid w:val="00203DEB"/>
    <w:rsid w:val="00204036"/>
    <w:rsid w:val="00204CCD"/>
    <w:rsid w:val="002054FC"/>
    <w:rsid w:val="002055D8"/>
    <w:rsid w:val="0020602E"/>
    <w:rsid w:val="00206164"/>
    <w:rsid w:val="002065B8"/>
    <w:rsid w:val="002068EE"/>
    <w:rsid w:val="00206CB1"/>
    <w:rsid w:val="00207298"/>
    <w:rsid w:val="002074B1"/>
    <w:rsid w:val="002075A7"/>
    <w:rsid w:val="0021052E"/>
    <w:rsid w:val="00210681"/>
    <w:rsid w:val="002109E2"/>
    <w:rsid w:val="00211DAA"/>
    <w:rsid w:val="002127DE"/>
    <w:rsid w:val="002141BE"/>
    <w:rsid w:val="0021431D"/>
    <w:rsid w:val="0021495E"/>
    <w:rsid w:val="00214A18"/>
    <w:rsid w:val="00214E0E"/>
    <w:rsid w:val="00214E15"/>
    <w:rsid w:val="00215272"/>
    <w:rsid w:val="00215AC7"/>
    <w:rsid w:val="002166E6"/>
    <w:rsid w:val="00216BB8"/>
    <w:rsid w:val="002173D5"/>
    <w:rsid w:val="00217613"/>
    <w:rsid w:val="00217D59"/>
    <w:rsid w:val="00217D68"/>
    <w:rsid w:val="0022057C"/>
    <w:rsid w:val="002205C9"/>
    <w:rsid w:val="002208F2"/>
    <w:rsid w:val="002211DD"/>
    <w:rsid w:val="0022172C"/>
    <w:rsid w:val="00222083"/>
    <w:rsid w:val="0022222C"/>
    <w:rsid w:val="00223519"/>
    <w:rsid w:val="00223AD0"/>
    <w:rsid w:val="00224B19"/>
    <w:rsid w:val="00224D94"/>
    <w:rsid w:val="00224FEA"/>
    <w:rsid w:val="0022548B"/>
    <w:rsid w:val="002254E7"/>
    <w:rsid w:val="0022576C"/>
    <w:rsid w:val="00227E52"/>
    <w:rsid w:val="0023084E"/>
    <w:rsid w:val="00230A07"/>
    <w:rsid w:val="0023101C"/>
    <w:rsid w:val="00231F4A"/>
    <w:rsid w:val="00232FB9"/>
    <w:rsid w:val="002330F2"/>
    <w:rsid w:val="002332BF"/>
    <w:rsid w:val="00233506"/>
    <w:rsid w:val="00233869"/>
    <w:rsid w:val="0023392C"/>
    <w:rsid w:val="00234027"/>
    <w:rsid w:val="0023445C"/>
    <w:rsid w:val="00234910"/>
    <w:rsid w:val="00235179"/>
    <w:rsid w:val="0023636D"/>
    <w:rsid w:val="0023640D"/>
    <w:rsid w:val="00236DEB"/>
    <w:rsid w:val="002401F7"/>
    <w:rsid w:val="00240B14"/>
    <w:rsid w:val="002422D9"/>
    <w:rsid w:val="0024278B"/>
    <w:rsid w:val="002438F3"/>
    <w:rsid w:val="00243D8A"/>
    <w:rsid w:val="002441EA"/>
    <w:rsid w:val="00244ACB"/>
    <w:rsid w:val="00244AED"/>
    <w:rsid w:val="00245239"/>
    <w:rsid w:val="002452CD"/>
    <w:rsid w:val="00245CA9"/>
    <w:rsid w:val="0024633D"/>
    <w:rsid w:val="00246587"/>
    <w:rsid w:val="00246D6D"/>
    <w:rsid w:val="002470C4"/>
    <w:rsid w:val="002474B0"/>
    <w:rsid w:val="002474D5"/>
    <w:rsid w:val="00247866"/>
    <w:rsid w:val="00250763"/>
    <w:rsid w:val="00250900"/>
    <w:rsid w:val="00250E0D"/>
    <w:rsid w:val="002522D8"/>
    <w:rsid w:val="002524D0"/>
    <w:rsid w:val="002534F0"/>
    <w:rsid w:val="00253941"/>
    <w:rsid w:val="00253C7D"/>
    <w:rsid w:val="00253E0C"/>
    <w:rsid w:val="00254101"/>
    <w:rsid w:val="002547B6"/>
    <w:rsid w:val="00254E73"/>
    <w:rsid w:val="002553C2"/>
    <w:rsid w:val="002556DF"/>
    <w:rsid w:val="00255834"/>
    <w:rsid w:val="00255E4A"/>
    <w:rsid w:val="00255E7B"/>
    <w:rsid w:val="002565D9"/>
    <w:rsid w:val="002571DF"/>
    <w:rsid w:val="002571F6"/>
    <w:rsid w:val="002578AD"/>
    <w:rsid w:val="00257B7C"/>
    <w:rsid w:val="00257BD0"/>
    <w:rsid w:val="0026053C"/>
    <w:rsid w:val="0026064E"/>
    <w:rsid w:val="002607F7"/>
    <w:rsid w:val="00260BA0"/>
    <w:rsid w:val="00260C56"/>
    <w:rsid w:val="00262928"/>
    <w:rsid w:val="00263579"/>
    <w:rsid w:val="0026377F"/>
    <w:rsid w:val="00263817"/>
    <w:rsid w:val="00263B41"/>
    <w:rsid w:val="00263D28"/>
    <w:rsid w:val="002646E0"/>
    <w:rsid w:val="00264E7C"/>
    <w:rsid w:val="00265784"/>
    <w:rsid w:val="0026624C"/>
    <w:rsid w:val="002667B5"/>
    <w:rsid w:val="0026796E"/>
    <w:rsid w:val="002707DC"/>
    <w:rsid w:val="00271D66"/>
    <w:rsid w:val="00272001"/>
    <w:rsid w:val="00272E6B"/>
    <w:rsid w:val="0027345B"/>
    <w:rsid w:val="00273A8E"/>
    <w:rsid w:val="00274597"/>
    <w:rsid w:val="002751FD"/>
    <w:rsid w:val="002757FF"/>
    <w:rsid w:val="00275E69"/>
    <w:rsid w:val="00276100"/>
    <w:rsid w:val="00276441"/>
    <w:rsid w:val="00276591"/>
    <w:rsid w:val="00276F4B"/>
    <w:rsid w:val="00280867"/>
    <w:rsid w:val="002808B0"/>
    <w:rsid w:val="002808F1"/>
    <w:rsid w:val="00280EB0"/>
    <w:rsid w:val="00281029"/>
    <w:rsid w:val="00281204"/>
    <w:rsid w:val="00281C45"/>
    <w:rsid w:val="00281D40"/>
    <w:rsid w:val="00281FD4"/>
    <w:rsid w:val="00282643"/>
    <w:rsid w:val="00282D27"/>
    <w:rsid w:val="002836DE"/>
    <w:rsid w:val="00283A1A"/>
    <w:rsid w:val="00284005"/>
    <w:rsid w:val="0028461F"/>
    <w:rsid w:val="0028480F"/>
    <w:rsid w:val="002848E1"/>
    <w:rsid w:val="00284C27"/>
    <w:rsid w:val="002855B8"/>
    <w:rsid w:val="00285712"/>
    <w:rsid w:val="00285D32"/>
    <w:rsid w:val="00285F6B"/>
    <w:rsid w:val="002865F8"/>
    <w:rsid w:val="00286BA2"/>
    <w:rsid w:val="00286DA7"/>
    <w:rsid w:val="002870D2"/>
    <w:rsid w:val="002871ED"/>
    <w:rsid w:val="00287A69"/>
    <w:rsid w:val="00287F20"/>
    <w:rsid w:val="00290003"/>
    <w:rsid w:val="00290230"/>
    <w:rsid w:val="00291236"/>
    <w:rsid w:val="002915CD"/>
    <w:rsid w:val="002915D0"/>
    <w:rsid w:val="002925CC"/>
    <w:rsid w:val="00292721"/>
    <w:rsid w:val="00292786"/>
    <w:rsid w:val="00292CCE"/>
    <w:rsid w:val="00293419"/>
    <w:rsid w:val="00294185"/>
    <w:rsid w:val="002942D6"/>
    <w:rsid w:val="00294452"/>
    <w:rsid w:val="00294879"/>
    <w:rsid w:val="002948BC"/>
    <w:rsid w:val="00294B3A"/>
    <w:rsid w:val="002953E8"/>
    <w:rsid w:val="002959A6"/>
    <w:rsid w:val="00295FC6"/>
    <w:rsid w:val="00296212"/>
    <w:rsid w:val="00296763"/>
    <w:rsid w:val="00296B01"/>
    <w:rsid w:val="00296D63"/>
    <w:rsid w:val="00297435"/>
    <w:rsid w:val="0029799A"/>
    <w:rsid w:val="002A0ADE"/>
    <w:rsid w:val="002A0DE8"/>
    <w:rsid w:val="002A1F2F"/>
    <w:rsid w:val="002A25BD"/>
    <w:rsid w:val="002A3A16"/>
    <w:rsid w:val="002A3AA9"/>
    <w:rsid w:val="002A3E4A"/>
    <w:rsid w:val="002A3EEF"/>
    <w:rsid w:val="002A460B"/>
    <w:rsid w:val="002A4673"/>
    <w:rsid w:val="002A4818"/>
    <w:rsid w:val="002A49CE"/>
    <w:rsid w:val="002A4DA3"/>
    <w:rsid w:val="002A4EF3"/>
    <w:rsid w:val="002A4F87"/>
    <w:rsid w:val="002A5162"/>
    <w:rsid w:val="002A5414"/>
    <w:rsid w:val="002A5F45"/>
    <w:rsid w:val="002A68BB"/>
    <w:rsid w:val="002A6C5C"/>
    <w:rsid w:val="002A75F4"/>
    <w:rsid w:val="002A790B"/>
    <w:rsid w:val="002B0806"/>
    <w:rsid w:val="002B0B26"/>
    <w:rsid w:val="002B11DC"/>
    <w:rsid w:val="002B156E"/>
    <w:rsid w:val="002B1D54"/>
    <w:rsid w:val="002B2010"/>
    <w:rsid w:val="002B2F44"/>
    <w:rsid w:val="002B2FE3"/>
    <w:rsid w:val="002B31AC"/>
    <w:rsid w:val="002B34CA"/>
    <w:rsid w:val="002B394D"/>
    <w:rsid w:val="002B3E5B"/>
    <w:rsid w:val="002B3F05"/>
    <w:rsid w:val="002B4009"/>
    <w:rsid w:val="002B501D"/>
    <w:rsid w:val="002B5314"/>
    <w:rsid w:val="002B600D"/>
    <w:rsid w:val="002B620A"/>
    <w:rsid w:val="002B6822"/>
    <w:rsid w:val="002B6BDD"/>
    <w:rsid w:val="002B6E3D"/>
    <w:rsid w:val="002B7331"/>
    <w:rsid w:val="002B7B03"/>
    <w:rsid w:val="002B7C38"/>
    <w:rsid w:val="002C14DA"/>
    <w:rsid w:val="002C1885"/>
    <w:rsid w:val="002C2F64"/>
    <w:rsid w:val="002C37EF"/>
    <w:rsid w:val="002C3E3F"/>
    <w:rsid w:val="002C3FA2"/>
    <w:rsid w:val="002C4198"/>
    <w:rsid w:val="002C41F7"/>
    <w:rsid w:val="002C420D"/>
    <w:rsid w:val="002C4469"/>
    <w:rsid w:val="002C4BD9"/>
    <w:rsid w:val="002C4BDE"/>
    <w:rsid w:val="002C4DDB"/>
    <w:rsid w:val="002C558C"/>
    <w:rsid w:val="002C5ACD"/>
    <w:rsid w:val="002C6138"/>
    <w:rsid w:val="002C7587"/>
    <w:rsid w:val="002C7848"/>
    <w:rsid w:val="002C7965"/>
    <w:rsid w:val="002C7DD5"/>
    <w:rsid w:val="002D0D12"/>
    <w:rsid w:val="002D1B29"/>
    <w:rsid w:val="002D20CB"/>
    <w:rsid w:val="002D2851"/>
    <w:rsid w:val="002D28C7"/>
    <w:rsid w:val="002D2C31"/>
    <w:rsid w:val="002D2E32"/>
    <w:rsid w:val="002D2E9F"/>
    <w:rsid w:val="002D3639"/>
    <w:rsid w:val="002D3CB0"/>
    <w:rsid w:val="002D3CE7"/>
    <w:rsid w:val="002D407C"/>
    <w:rsid w:val="002D489C"/>
    <w:rsid w:val="002D4A49"/>
    <w:rsid w:val="002D5B04"/>
    <w:rsid w:val="002D6A61"/>
    <w:rsid w:val="002D6AA4"/>
    <w:rsid w:val="002D72BE"/>
    <w:rsid w:val="002D74CD"/>
    <w:rsid w:val="002D7696"/>
    <w:rsid w:val="002E0844"/>
    <w:rsid w:val="002E0939"/>
    <w:rsid w:val="002E108B"/>
    <w:rsid w:val="002E2995"/>
    <w:rsid w:val="002E3BC6"/>
    <w:rsid w:val="002E4013"/>
    <w:rsid w:val="002E4A8C"/>
    <w:rsid w:val="002E5C76"/>
    <w:rsid w:val="002E5D81"/>
    <w:rsid w:val="002E66D6"/>
    <w:rsid w:val="002E734C"/>
    <w:rsid w:val="002E7580"/>
    <w:rsid w:val="002E76CE"/>
    <w:rsid w:val="002E7806"/>
    <w:rsid w:val="002E7CDB"/>
    <w:rsid w:val="002F0496"/>
    <w:rsid w:val="002F05EA"/>
    <w:rsid w:val="002F10EA"/>
    <w:rsid w:val="002F1FAA"/>
    <w:rsid w:val="002F2DE7"/>
    <w:rsid w:val="002F315A"/>
    <w:rsid w:val="002F38D5"/>
    <w:rsid w:val="002F38EF"/>
    <w:rsid w:val="002F4DFC"/>
    <w:rsid w:val="002F5BAD"/>
    <w:rsid w:val="002F6303"/>
    <w:rsid w:val="002F6339"/>
    <w:rsid w:val="002F63B3"/>
    <w:rsid w:val="002F70DD"/>
    <w:rsid w:val="002F70F8"/>
    <w:rsid w:val="002F7100"/>
    <w:rsid w:val="002F7535"/>
    <w:rsid w:val="002F76E5"/>
    <w:rsid w:val="002F77D9"/>
    <w:rsid w:val="0030007F"/>
    <w:rsid w:val="0030031E"/>
    <w:rsid w:val="00300C67"/>
    <w:rsid w:val="00301090"/>
    <w:rsid w:val="00301A60"/>
    <w:rsid w:val="003020D2"/>
    <w:rsid w:val="003021C7"/>
    <w:rsid w:val="0030239D"/>
    <w:rsid w:val="00303301"/>
    <w:rsid w:val="00303546"/>
    <w:rsid w:val="003035FF"/>
    <w:rsid w:val="003036C4"/>
    <w:rsid w:val="00303F20"/>
    <w:rsid w:val="00304205"/>
    <w:rsid w:val="003046B2"/>
    <w:rsid w:val="003053CE"/>
    <w:rsid w:val="0030579B"/>
    <w:rsid w:val="00306A34"/>
    <w:rsid w:val="00307051"/>
    <w:rsid w:val="00307553"/>
    <w:rsid w:val="00310926"/>
    <w:rsid w:val="00310B07"/>
    <w:rsid w:val="00310F8A"/>
    <w:rsid w:val="0031102B"/>
    <w:rsid w:val="00311515"/>
    <w:rsid w:val="003119DD"/>
    <w:rsid w:val="00311E26"/>
    <w:rsid w:val="00311FE6"/>
    <w:rsid w:val="00312C82"/>
    <w:rsid w:val="00312DEE"/>
    <w:rsid w:val="003138BD"/>
    <w:rsid w:val="00313E68"/>
    <w:rsid w:val="00313EC9"/>
    <w:rsid w:val="00313FE5"/>
    <w:rsid w:val="003140D1"/>
    <w:rsid w:val="00314596"/>
    <w:rsid w:val="00314BF3"/>
    <w:rsid w:val="00314ED4"/>
    <w:rsid w:val="00314F01"/>
    <w:rsid w:val="00315104"/>
    <w:rsid w:val="0031539F"/>
    <w:rsid w:val="0031689E"/>
    <w:rsid w:val="0031764E"/>
    <w:rsid w:val="00317954"/>
    <w:rsid w:val="00317FBD"/>
    <w:rsid w:val="003201CD"/>
    <w:rsid w:val="00320509"/>
    <w:rsid w:val="00320B8A"/>
    <w:rsid w:val="00320C0D"/>
    <w:rsid w:val="00320DA7"/>
    <w:rsid w:val="003212E9"/>
    <w:rsid w:val="00321602"/>
    <w:rsid w:val="003219ED"/>
    <w:rsid w:val="00321DA9"/>
    <w:rsid w:val="0032204E"/>
    <w:rsid w:val="00322A17"/>
    <w:rsid w:val="00322CBA"/>
    <w:rsid w:val="003230D4"/>
    <w:rsid w:val="00323238"/>
    <w:rsid w:val="00324075"/>
    <w:rsid w:val="003240BD"/>
    <w:rsid w:val="003249CA"/>
    <w:rsid w:val="00324CC5"/>
    <w:rsid w:val="00324EA4"/>
    <w:rsid w:val="00325448"/>
    <w:rsid w:val="003258FB"/>
    <w:rsid w:val="00325A7E"/>
    <w:rsid w:val="00326829"/>
    <w:rsid w:val="00327A04"/>
    <w:rsid w:val="00330359"/>
    <w:rsid w:val="00330939"/>
    <w:rsid w:val="0033135C"/>
    <w:rsid w:val="00331477"/>
    <w:rsid w:val="003319C8"/>
    <w:rsid w:val="0033210C"/>
    <w:rsid w:val="00332B87"/>
    <w:rsid w:val="00332E39"/>
    <w:rsid w:val="003335C7"/>
    <w:rsid w:val="00333A9B"/>
    <w:rsid w:val="00333D83"/>
    <w:rsid w:val="00335C48"/>
    <w:rsid w:val="0033622B"/>
    <w:rsid w:val="00336340"/>
    <w:rsid w:val="00336915"/>
    <w:rsid w:val="003373B4"/>
    <w:rsid w:val="003378BB"/>
    <w:rsid w:val="00337DEF"/>
    <w:rsid w:val="00337EFE"/>
    <w:rsid w:val="00337F70"/>
    <w:rsid w:val="00340266"/>
    <w:rsid w:val="00340A29"/>
    <w:rsid w:val="00340FDB"/>
    <w:rsid w:val="00341205"/>
    <w:rsid w:val="003413EB"/>
    <w:rsid w:val="00341ECA"/>
    <w:rsid w:val="00341FD2"/>
    <w:rsid w:val="00342CFF"/>
    <w:rsid w:val="00342E89"/>
    <w:rsid w:val="00343457"/>
    <w:rsid w:val="00343B79"/>
    <w:rsid w:val="00344A91"/>
    <w:rsid w:val="003451AB"/>
    <w:rsid w:val="0034541A"/>
    <w:rsid w:val="00345446"/>
    <w:rsid w:val="00345FDE"/>
    <w:rsid w:val="00346094"/>
    <w:rsid w:val="00347782"/>
    <w:rsid w:val="003504E9"/>
    <w:rsid w:val="0035072D"/>
    <w:rsid w:val="0035078F"/>
    <w:rsid w:val="00350AB8"/>
    <w:rsid w:val="00350CC1"/>
    <w:rsid w:val="00350CD8"/>
    <w:rsid w:val="00350EE8"/>
    <w:rsid w:val="003517D9"/>
    <w:rsid w:val="00351919"/>
    <w:rsid w:val="003520B8"/>
    <w:rsid w:val="003520F9"/>
    <w:rsid w:val="0035224C"/>
    <w:rsid w:val="00352A70"/>
    <w:rsid w:val="003537A4"/>
    <w:rsid w:val="00353823"/>
    <w:rsid w:val="00354470"/>
    <w:rsid w:val="00354C53"/>
    <w:rsid w:val="00354CA9"/>
    <w:rsid w:val="00355369"/>
    <w:rsid w:val="003569C8"/>
    <w:rsid w:val="00357238"/>
    <w:rsid w:val="0035761C"/>
    <w:rsid w:val="0035781C"/>
    <w:rsid w:val="00357EF6"/>
    <w:rsid w:val="0036022A"/>
    <w:rsid w:val="00360F15"/>
    <w:rsid w:val="00360F1A"/>
    <w:rsid w:val="00361E3F"/>
    <w:rsid w:val="00362BAC"/>
    <w:rsid w:val="00362D4B"/>
    <w:rsid w:val="00362F8F"/>
    <w:rsid w:val="0036385E"/>
    <w:rsid w:val="00363942"/>
    <w:rsid w:val="00363A73"/>
    <w:rsid w:val="00363B85"/>
    <w:rsid w:val="00364107"/>
    <w:rsid w:val="0036414D"/>
    <w:rsid w:val="003643A3"/>
    <w:rsid w:val="0036475A"/>
    <w:rsid w:val="00364AE3"/>
    <w:rsid w:val="003654BF"/>
    <w:rsid w:val="00365AF9"/>
    <w:rsid w:val="003668CD"/>
    <w:rsid w:val="00366A4C"/>
    <w:rsid w:val="00367046"/>
    <w:rsid w:val="00367200"/>
    <w:rsid w:val="00370B7F"/>
    <w:rsid w:val="00370C6C"/>
    <w:rsid w:val="00370D82"/>
    <w:rsid w:val="00372060"/>
    <w:rsid w:val="0037269A"/>
    <w:rsid w:val="0037272B"/>
    <w:rsid w:val="00372C5C"/>
    <w:rsid w:val="00372E0D"/>
    <w:rsid w:val="00373137"/>
    <w:rsid w:val="00373AF8"/>
    <w:rsid w:val="00373FE8"/>
    <w:rsid w:val="0037426C"/>
    <w:rsid w:val="003742AE"/>
    <w:rsid w:val="00374581"/>
    <w:rsid w:val="0037487B"/>
    <w:rsid w:val="00374D94"/>
    <w:rsid w:val="003753BE"/>
    <w:rsid w:val="00375CF5"/>
    <w:rsid w:val="00375FA9"/>
    <w:rsid w:val="003766CB"/>
    <w:rsid w:val="0037694A"/>
    <w:rsid w:val="00377D07"/>
    <w:rsid w:val="0038092C"/>
    <w:rsid w:val="00380C63"/>
    <w:rsid w:val="003811AF"/>
    <w:rsid w:val="0038121F"/>
    <w:rsid w:val="00381475"/>
    <w:rsid w:val="003816A9"/>
    <w:rsid w:val="00381C4B"/>
    <w:rsid w:val="00381C96"/>
    <w:rsid w:val="00382C51"/>
    <w:rsid w:val="0038305D"/>
    <w:rsid w:val="00383530"/>
    <w:rsid w:val="00383650"/>
    <w:rsid w:val="003837DC"/>
    <w:rsid w:val="003840F2"/>
    <w:rsid w:val="003841FE"/>
    <w:rsid w:val="00384214"/>
    <w:rsid w:val="00384513"/>
    <w:rsid w:val="00385454"/>
    <w:rsid w:val="00385618"/>
    <w:rsid w:val="00385D06"/>
    <w:rsid w:val="00385EA7"/>
    <w:rsid w:val="003864BD"/>
    <w:rsid w:val="003868AB"/>
    <w:rsid w:val="00386F27"/>
    <w:rsid w:val="003871C6"/>
    <w:rsid w:val="003879D0"/>
    <w:rsid w:val="00387BAE"/>
    <w:rsid w:val="00387CF5"/>
    <w:rsid w:val="003902B9"/>
    <w:rsid w:val="003906B0"/>
    <w:rsid w:val="0039074B"/>
    <w:rsid w:val="003908AD"/>
    <w:rsid w:val="0039229A"/>
    <w:rsid w:val="003928A9"/>
    <w:rsid w:val="003928FA"/>
    <w:rsid w:val="00392B1E"/>
    <w:rsid w:val="00392B5B"/>
    <w:rsid w:val="00392F42"/>
    <w:rsid w:val="0039387C"/>
    <w:rsid w:val="00393BBF"/>
    <w:rsid w:val="00394B5A"/>
    <w:rsid w:val="00394E5D"/>
    <w:rsid w:val="00395643"/>
    <w:rsid w:val="00395817"/>
    <w:rsid w:val="003965AA"/>
    <w:rsid w:val="00396EA9"/>
    <w:rsid w:val="00397355"/>
    <w:rsid w:val="003976B8"/>
    <w:rsid w:val="003977E5"/>
    <w:rsid w:val="00397D62"/>
    <w:rsid w:val="003A0785"/>
    <w:rsid w:val="003A0F8C"/>
    <w:rsid w:val="003A13A5"/>
    <w:rsid w:val="003A2160"/>
    <w:rsid w:val="003A258B"/>
    <w:rsid w:val="003A2A46"/>
    <w:rsid w:val="003A32AA"/>
    <w:rsid w:val="003A333C"/>
    <w:rsid w:val="003A38D0"/>
    <w:rsid w:val="003A390E"/>
    <w:rsid w:val="003A4A8F"/>
    <w:rsid w:val="003A4DFB"/>
    <w:rsid w:val="003A5212"/>
    <w:rsid w:val="003A546A"/>
    <w:rsid w:val="003A5597"/>
    <w:rsid w:val="003A57E4"/>
    <w:rsid w:val="003A6343"/>
    <w:rsid w:val="003A7625"/>
    <w:rsid w:val="003B04C0"/>
    <w:rsid w:val="003B06E3"/>
    <w:rsid w:val="003B0EEB"/>
    <w:rsid w:val="003B1213"/>
    <w:rsid w:val="003B1488"/>
    <w:rsid w:val="003B1FD6"/>
    <w:rsid w:val="003B2075"/>
    <w:rsid w:val="003B2BA5"/>
    <w:rsid w:val="003B33B7"/>
    <w:rsid w:val="003B361E"/>
    <w:rsid w:val="003B3739"/>
    <w:rsid w:val="003B4225"/>
    <w:rsid w:val="003B5674"/>
    <w:rsid w:val="003B5D5D"/>
    <w:rsid w:val="003B6162"/>
    <w:rsid w:val="003B64D0"/>
    <w:rsid w:val="003B6863"/>
    <w:rsid w:val="003B7353"/>
    <w:rsid w:val="003B7D5D"/>
    <w:rsid w:val="003B7E21"/>
    <w:rsid w:val="003B7F4E"/>
    <w:rsid w:val="003C06B8"/>
    <w:rsid w:val="003C14D3"/>
    <w:rsid w:val="003C281D"/>
    <w:rsid w:val="003C2D34"/>
    <w:rsid w:val="003C3209"/>
    <w:rsid w:val="003C35B2"/>
    <w:rsid w:val="003C37D8"/>
    <w:rsid w:val="003C3DC1"/>
    <w:rsid w:val="003C4D35"/>
    <w:rsid w:val="003C5143"/>
    <w:rsid w:val="003C526A"/>
    <w:rsid w:val="003C564F"/>
    <w:rsid w:val="003C5A8D"/>
    <w:rsid w:val="003C5D24"/>
    <w:rsid w:val="003C6022"/>
    <w:rsid w:val="003C6140"/>
    <w:rsid w:val="003C69AE"/>
    <w:rsid w:val="003C6EE3"/>
    <w:rsid w:val="003C6FCC"/>
    <w:rsid w:val="003C7259"/>
    <w:rsid w:val="003C72C7"/>
    <w:rsid w:val="003C7798"/>
    <w:rsid w:val="003C78F6"/>
    <w:rsid w:val="003D0B9E"/>
    <w:rsid w:val="003D15A9"/>
    <w:rsid w:val="003D1609"/>
    <w:rsid w:val="003D1E90"/>
    <w:rsid w:val="003D38A3"/>
    <w:rsid w:val="003D3953"/>
    <w:rsid w:val="003D3E2B"/>
    <w:rsid w:val="003D4583"/>
    <w:rsid w:val="003D477D"/>
    <w:rsid w:val="003D61DB"/>
    <w:rsid w:val="003D722B"/>
    <w:rsid w:val="003E0C5F"/>
    <w:rsid w:val="003E16B3"/>
    <w:rsid w:val="003E3C72"/>
    <w:rsid w:val="003E3C7D"/>
    <w:rsid w:val="003E3D32"/>
    <w:rsid w:val="003E447E"/>
    <w:rsid w:val="003E481B"/>
    <w:rsid w:val="003E498E"/>
    <w:rsid w:val="003E514D"/>
    <w:rsid w:val="003E74B3"/>
    <w:rsid w:val="003F00AA"/>
    <w:rsid w:val="003F0D25"/>
    <w:rsid w:val="003F0F05"/>
    <w:rsid w:val="003F1ED7"/>
    <w:rsid w:val="003F1F54"/>
    <w:rsid w:val="003F4036"/>
    <w:rsid w:val="003F43A8"/>
    <w:rsid w:val="003F47DB"/>
    <w:rsid w:val="003F498A"/>
    <w:rsid w:val="003F534F"/>
    <w:rsid w:val="003F5CAC"/>
    <w:rsid w:val="003F607D"/>
    <w:rsid w:val="003F637A"/>
    <w:rsid w:val="003F64EE"/>
    <w:rsid w:val="003F7883"/>
    <w:rsid w:val="003F7E00"/>
    <w:rsid w:val="003F7FDF"/>
    <w:rsid w:val="0040162A"/>
    <w:rsid w:val="00402179"/>
    <w:rsid w:val="00403DBA"/>
    <w:rsid w:val="00403FD3"/>
    <w:rsid w:val="004047B4"/>
    <w:rsid w:val="00404E01"/>
    <w:rsid w:val="0040501C"/>
    <w:rsid w:val="004056C9"/>
    <w:rsid w:val="004063FE"/>
    <w:rsid w:val="004064C9"/>
    <w:rsid w:val="00406848"/>
    <w:rsid w:val="004068BB"/>
    <w:rsid w:val="00406FF0"/>
    <w:rsid w:val="00407816"/>
    <w:rsid w:val="0040784E"/>
    <w:rsid w:val="00407B1D"/>
    <w:rsid w:val="00407BD2"/>
    <w:rsid w:val="004111E8"/>
    <w:rsid w:val="004115B3"/>
    <w:rsid w:val="00412F07"/>
    <w:rsid w:val="00413091"/>
    <w:rsid w:val="004131BC"/>
    <w:rsid w:val="004148C5"/>
    <w:rsid w:val="00414AAA"/>
    <w:rsid w:val="00416314"/>
    <w:rsid w:val="0041642A"/>
    <w:rsid w:val="00416721"/>
    <w:rsid w:val="00416762"/>
    <w:rsid w:val="00417AAF"/>
    <w:rsid w:val="00420C84"/>
    <w:rsid w:val="00420E6C"/>
    <w:rsid w:val="00420F79"/>
    <w:rsid w:val="0042130F"/>
    <w:rsid w:val="00424AD8"/>
    <w:rsid w:val="004259ED"/>
    <w:rsid w:val="00426405"/>
    <w:rsid w:val="004266C8"/>
    <w:rsid w:val="0042680F"/>
    <w:rsid w:val="00426AAA"/>
    <w:rsid w:val="00426D01"/>
    <w:rsid w:val="00427A31"/>
    <w:rsid w:val="00427AB4"/>
    <w:rsid w:val="00430392"/>
    <w:rsid w:val="00430695"/>
    <w:rsid w:val="00430CF6"/>
    <w:rsid w:val="004313EE"/>
    <w:rsid w:val="00431B6E"/>
    <w:rsid w:val="004328F9"/>
    <w:rsid w:val="0043367B"/>
    <w:rsid w:val="00433A2F"/>
    <w:rsid w:val="00433A5C"/>
    <w:rsid w:val="00433BE5"/>
    <w:rsid w:val="00434491"/>
    <w:rsid w:val="00435541"/>
    <w:rsid w:val="004358BD"/>
    <w:rsid w:val="0043603B"/>
    <w:rsid w:val="004361DC"/>
    <w:rsid w:val="00436B07"/>
    <w:rsid w:val="004374AE"/>
    <w:rsid w:val="00437843"/>
    <w:rsid w:val="004410C2"/>
    <w:rsid w:val="004411D6"/>
    <w:rsid w:val="00442061"/>
    <w:rsid w:val="00442481"/>
    <w:rsid w:val="004427D3"/>
    <w:rsid w:val="004428EE"/>
    <w:rsid w:val="00442B1D"/>
    <w:rsid w:val="00443773"/>
    <w:rsid w:val="004439DC"/>
    <w:rsid w:val="004441F5"/>
    <w:rsid w:val="00444BB8"/>
    <w:rsid w:val="00444F7A"/>
    <w:rsid w:val="00445034"/>
    <w:rsid w:val="00445B0F"/>
    <w:rsid w:val="004460C7"/>
    <w:rsid w:val="00446D96"/>
    <w:rsid w:val="004473F2"/>
    <w:rsid w:val="00447433"/>
    <w:rsid w:val="00447681"/>
    <w:rsid w:val="0044785E"/>
    <w:rsid w:val="004500E8"/>
    <w:rsid w:val="00450928"/>
    <w:rsid w:val="0045186B"/>
    <w:rsid w:val="00451DBB"/>
    <w:rsid w:val="00452084"/>
    <w:rsid w:val="00452360"/>
    <w:rsid w:val="00452606"/>
    <w:rsid w:val="00452F19"/>
    <w:rsid w:val="00453631"/>
    <w:rsid w:val="00453AF2"/>
    <w:rsid w:val="004542C2"/>
    <w:rsid w:val="004547D5"/>
    <w:rsid w:val="00454A14"/>
    <w:rsid w:val="00454D6B"/>
    <w:rsid w:val="00454E7E"/>
    <w:rsid w:val="00455F37"/>
    <w:rsid w:val="00456292"/>
    <w:rsid w:val="00456434"/>
    <w:rsid w:val="00456597"/>
    <w:rsid w:val="004565E6"/>
    <w:rsid w:val="00456A8B"/>
    <w:rsid w:val="00456C06"/>
    <w:rsid w:val="00456E91"/>
    <w:rsid w:val="00460FB5"/>
    <w:rsid w:val="004610FF"/>
    <w:rsid w:val="004615EC"/>
    <w:rsid w:val="00462905"/>
    <w:rsid w:val="004634FD"/>
    <w:rsid w:val="00463924"/>
    <w:rsid w:val="00463E7A"/>
    <w:rsid w:val="0046407D"/>
    <w:rsid w:val="00464226"/>
    <w:rsid w:val="00464F8B"/>
    <w:rsid w:val="004652F9"/>
    <w:rsid w:val="00465807"/>
    <w:rsid w:val="0046587D"/>
    <w:rsid w:val="00465886"/>
    <w:rsid w:val="00465AFA"/>
    <w:rsid w:val="004662AA"/>
    <w:rsid w:val="004674F1"/>
    <w:rsid w:val="00467718"/>
    <w:rsid w:val="00467FA6"/>
    <w:rsid w:val="00467FD5"/>
    <w:rsid w:val="00470281"/>
    <w:rsid w:val="00470CE9"/>
    <w:rsid w:val="00471032"/>
    <w:rsid w:val="00471087"/>
    <w:rsid w:val="00472632"/>
    <w:rsid w:val="00473595"/>
    <w:rsid w:val="0047399E"/>
    <w:rsid w:val="00473BAF"/>
    <w:rsid w:val="00473C44"/>
    <w:rsid w:val="00474EB7"/>
    <w:rsid w:val="0047586F"/>
    <w:rsid w:val="004765DA"/>
    <w:rsid w:val="004769CB"/>
    <w:rsid w:val="00476A9C"/>
    <w:rsid w:val="00476FED"/>
    <w:rsid w:val="004771A4"/>
    <w:rsid w:val="0047740D"/>
    <w:rsid w:val="004779B0"/>
    <w:rsid w:val="00477F69"/>
    <w:rsid w:val="004800B9"/>
    <w:rsid w:val="0048046F"/>
    <w:rsid w:val="00480E2F"/>
    <w:rsid w:val="00480EBB"/>
    <w:rsid w:val="00480F69"/>
    <w:rsid w:val="00481008"/>
    <w:rsid w:val="0048139D"/>
    <w:rsid w:val="00481899"/>
    <w:rsid w:val="00481A54"/>
    <w:rsid w:val="00482126"/>
    <w:rsid w:val="004829D3"/>
    <w:rsid w:val="00482A53"/>
    <w:rsid w:val="00482C66"/>
    <w:rsid w:val="0048304D"/>
    <w:rsid w:val="004831B2"/>
    <w:rsid w:val="00483562"/>
    <w:rsid w:val="00483989"/>
    <w:rsid w:val="004844B2"/>
    <w:rsid w:val="00484A85"/>
    <w:rsid w:val="00484C09"/>
    <w:rsid w:val="004853F0"/>
    <w:rsid w:val="00485651"/>
    <w:rsid w:val="004867E1"/>
    <w:rsid w:val="004874FA"/>
    <w:rsid w:val="00487DBC"/>
    <w:rsid w:val="00491083"/>
    <w:rsid w:val="00491E36"/>
    <w:rsid w:val="00492A54"/>
    <w:rsid w:val="0049320E"/>
    <w:rsid w:val="0049354B"/>
    <w:rsid w:val="00493C8B"/>
    <w:rsid w:val="00494427"/>
    <w:rsid w:val="0049464C"/>
    <w:rsid w:val="004947C2"/>
    <w:rsid w:val="00494C12"/>
    <w:rsid w:val="0049505D"/>
    <w:rsid w:val="0049530B"/>
    <w:rsid w:val="004961C9"/>
    <w:rsid w:val="0049653D"/>
    <w:rsid w:val="00496879"/>
    <w:rsid w:val="00497001"/>
    <w:rsid w:val="00497792"/>
    <w:rsid w:val="00497F04"/>
    <w:rsid w:val="00497FB0"/>
    <w:rsid w:val="004A009D"/>
    <w:rsid w:val="004A079A"/>
    <w:rsid w:val="004A0AAD"/>
    <w:rsid w:val="004A0AC6"/>
    <w:rsid w:val="004A0B8B"/>
    <w:rsid w:val="004A0C86"/>
    <w:rsid w:val="004A0FD5"/>
    <w:rsid w:val="004A1559"/>
    <w:rsid w:val="004A2194"/>
    <w:rsid w:val="004A24AF"/>
    <w:rsid w:val="004A27F9"/>
    <w:rsid w:val="004A2A82"/>
    <w:rsid w:val="004A2C49"/>
    <w:rsid w:val="004A2EE8"/>
    <w:rsid w:val="004A3673"/>
    <w:rsid w:val="004A3986"/>
    <w:rsid w:val="004A3D71"/>
    <w:rsid w:val="004A3DCE"/>
    <w:rsid w:val="004A4B4A"/>
    <w:rsid w:val="004A4D36"/>
    <w:rsid w:val="004A4F0F"/>
    <w:rsid w:val="004A4F9C"/>
    <w:rsid w:val="004A51E0"/>
    <w:rsid w:val="004A5846"/>
    <w:rsid w:val="004A58C9"/>
    <w:rsid w:val="004A5AD1"/>
    <w:rsid w:val="004A60A7"/>
    <w:rsid w:val="004A6508"/>
    <w:rsid w:val="004A7163"/>
    <w:rsid w:val="004A73F6"/>
    <w:rsid w:val="004A73FF"/>
    <w:rsid w:val="004A7509"/>
    <w:rsid w:val="004A77DE"/>
    <w:rsid w:val="004A7FF6"/>
    <w:rsid w:val="004B10F2"/>
    <w:rsid w:val="004B183B"/>
    <w:rsid w:val="004B1962"/>
    <w:rsid w:val="004B1B55"/>
    <w:rsid w:val="004B2343"/>
    <w:rsid w:val="004B2373"/>
    <w:rsid w:val="004B2FCC"/>
    <w:rsid w:val="004B362B"/>
    <w:rsid w:val="004B41DA"/>
    <w:rsid w:val="004B451E"/>
    <w:rsid w:val="004B4616"/>
    <w:rsid w:val="004B46BD"/>
    <w:rsid w:val="004B4C1B"/>
    <w:rsid w:val="004B4CE3"/>
    <w:rsid w:val="004B538F"/>
    <w:rsid w:val="004B5461"/>
    <w:rsid w:val="004B62BF"/>
    <w:rsid w:val="004B6566"/>
    <w:rsid w:val="004B77CD"/>
    <w:rsid w:val="004C0430"/>
    <w:rsid w:val="004C0874"/>
    <w:rsid w:val="004C095E"/>
    <w:rsid w:val="004C1364"/>
    <w:rsid w:val="004C162E"/>
    <w:rsid w:val="004C1700"/>
    <w:rsid w:val="004C1CAC"/>
    <w:rsid w:val="004C24F4"/>
    <w:rsid w:val="004C29BB"/>
    <w:rsid w:val="004C29D8"/>
    <w:rsid w:val="004C2DE5"/>
    <w:rsid w:val="004C3389"/>
    <w:rsid w:val="004C37EF"/>
    <w:rsid w:val="004C3BEA"/>
    <w:rsid w:val="004C3FC0"/>
    <w:rsid w:val="004C4972"/>
    <w:rsid w:val="004C4C5D"/>
    <w:rsid w:val="004C4EA5"/>
    <w:rsid w:val="004C55D3"/>
    <w:rsid w:val="004C5669"/>
    <w:rsid w:val="004C600C"/>
    <w:rsid w:val="004C6390"/>
    <w:rsid w:val="004C6A34"/>
    <w:rsid w:val="004C6BF0"/>
    <w:rsid w:val="004C6D11"/>
    <w:rsid w:val="004C6D9C"/>
    <w:rsid w:val="004C74F2"/>
    <w:rsid w:val="004C7895"/>
    <w:rsid w:val="004C7C93"/>
    <w:rsid w:val="004D0557"/>
    <w:rsid w:val="004D0F02"/>
    <w:rsid w:val="004D20D2"/>
    <w:rsid w:val="004D277E"/>
    <w:rsid w:val="004D280F"/>
    <w:rsid w:val="004D3105"/>
    <w:rsid w:val="004D3141"/>
    <w:rsid w:val="004D438B"/>
    <w:rsid w:val="004D4779"/>
    <w:rsid w:val="004D4F83"/>
    <w:rsid w:val="004D4FD2"/>
    <w:rsid w:val="004D52D1"/>
    <w:rsid w:val="004D59E8"/>
    <w:rsid w:val="004D5E61"/>
    <w:rsid w:val="004D6361"/>
    <w:rsid w:val="004D649E"/>
    <w:rsid w:val="004D6A04"/>
    <w:rsid w:val="004D7849"/>
    <w:rsid w:val="004D7DE1"/>
    <w:rsid w:val="004E00CD"/>
    <w:rsid w:val="004E0195"/>
    <w:rsid w:val="004E0E89"/>
    <w:rsid w:val="004E142C"/>
    <w:rsid w:val="004E16A4"/>
    <w:rsid w:val="004E1856"/>
    <w:rsid w:val="004E1B0A"/>
    <w:rsid w:val="004E2172"/>
    <w:rsid w:val="004E2346"/>
    <w:rsid w:val="004E239F"/>
    <w:rsid w:val="004E26EF"/>
    <w:rsid w:val="004E2872"/>
    <w:rsid w:val="004E2D77"/>
    <w:rsid w:val="004E2DF0"/>
    <w:rsid w:val="004E2F98"/>
    <w:rsid w:val="004E36EE"/>
    <w:rsid w:val="004E4242"/>
    <w:rsid w:val="004E4A23"/>
    <w:rsid w:val="004E4E8B"/>
    <w:rsid w:val="004E4FE1"/>
    <w:rsid w:val="004E51F6"/>
    <w:rsid w:val="004E72C9"/>
    <w:rsid w:val="004E76F5"/>
    <w:rsid w:val="004F12EB"/>
    <w:rsid w:val="004F169A"/>
    <w:rsid w:val="004F1B79"/>
    <w:rsid w:val="004F316D"/>
    <w:rsid w:val="004F36D4"/>
    <w:rsid w:val="004F3DD6"/>
    <w:rsid w:val="004F40B6"/>
    <w:rsid w:val="004F4987"/>
    <w:rsid w:val="004F6CB6"/>
    <w:rsid w:val="004F6CCB"/>
    <w:rsid w:val="004F6EEB"/>
    <w:rsid w:val="004F7232"/>
    <w:rsid w:val="004F7549"/>
    <w:rsid w:val="004F7827"/>
    <w:rsid w:val="00500F0C"/>
    <w:rsid w:val="005017FB"/>
    <w:rsid w:val="00501BA1"/>
    <w:rsid w:val="00502784"/>
    <w:rsid w:val="00502A5B"/>
    <w:rsid w:val="005043E0"/>
    <w:rsid w:val="00504E27"/>
    <w:rsid w:val="0050530F"/>
    <w:rsid w:val="00505B77"/>
    <w:rsid w:val="00505E94"/>
    <w:rsid w:val="0050628C"/>
    <w:rsid w:val="005074FA"/>
    <w:rsid w:val="00507A22"/>
    <w:rsid w:val="00507C9F"/>
    <w:rsid w:val="00507EB8"/>
    <w:rsid w:val="00507F1D"/>
    <w:rsid w:val="0051003D"/>
    <w:rsid w:val="00510AC8"/>
    <w:rsid w:val="00510B07"/>
    <w:rsid w:val="00510E8B"/>
    <w:rsid w:val="00511934"/>
    <w:rsid w:val="00511F62"/>
    <w:rsid w:val="005120BC"/>
    <w:rsid w:val="00512BCF"/>
    <w:rsid w:val="00512CE0"/>
    <w:rsid w:val="00513167"/>
    <w:rsid w:val="00513481"/>
    <w:rsid w:val="005136A4"/>
    <w:rsid w:val="00513FE0"/>
    <w:rsid w:val="005145DF"/>
    <w:rsid w:val="005155D9"/>
    <w:rsid w:val="00517E9B"/>
    <w:rsid w:val="00520FF9"/>
    <w:rsid w:val="00521DA5"/>
    <w:rsid w:val="005228AD"/>
    <w:rsid w:val="00522EA1"/>
    <w:rsid w:val="00522F12"/>
    <w:rsid w:val="0052384D"/>
    <w:rsid w:val="00523F69"/>
    <w:rsid w:val="005240BE"/>
    <w:rsid w:val="0052436E"/>
    <w:rsid w:val="00524718"/>
    <w:rsid w:val="00525056"/>
    <w:rsid w:val="00525278"/>
    <w:rsid w:val="00525684"/>
    <w:rsid w:val="00525B2B"/>
    <w:rsid w:val="00525CE4"/>
    <w:rsid w:val="005266DE"/>
    <w:rsid w:val="00526AD5"/>
    <w:rsid w:val="00526ADF"/>
    <w:rsid w:val="00526B83"/>
    <w:rsid w:val="00526FA6"/>
    <w:rsid w:val="005272F2"/>
    <w:rsid w:val="0052791B"/>
    <w:rsid w:val="0053072E"/>
    <w:rsid w:val="005313C2"/>
    <w:rsid w:val="005313E5"/>
    <w:rsid w:val="00531AD9"/>
    <w:rsid w:val="00531C11"/>
    <w:rsid w:val="00532009"/>
    <w:rsid w:val="005327DA"/>
    <w:rsid w:val="005330A7"/>
    <w:rsid w:val="005331A6"/>
    <w:rsid w:val="0053399A"/>
    <w:rsid w:val="00533E15"/>
    <w:rsid w:val="00534021"/>
    <w:rsid w:val="00534692"/>
    <w:rsid w:val="005348A7"/>
    <w:rsid w:val="00534F66"/>
    <w:rsid w:val="00534FD0"/>
    <w:rsid w:val="00535766"/>
    <w:rsid w:val="00536461"/>
    <w:rsid w:val="0053646C"/>
    <w:rsid w:val="005367E1"/>
    <w:rsid w:val="005368C8"/>
    <w:rsid w:val="00536E13"/>
    <w:rsid w:val="00537288"/>
    <w:rsid w:val="0053768F"/>
    <w:rsid w:val="00537AE7"/>
    <w:rsid w:val="00540516"/>
    <w:rsid w:val="00540934"/>
    <w:rsid w:val="00540F98"/>
    <w:rsid w:val="00541390"/>
    <w:rsid w:val="00541F99"/>
    <w:rsid w:val="00542415"/>
    <w:rsid w:val="00542F4B"/>
    <w:rsid w:val="00542F80"/>
    <w:rsid w:val="00543412"/>
    <w:rsid w:val="005434FC"/>
    <w:rsid w:val="00544CC8"/>
    <w:rsid w:val="00544F31"/>
    <w:rsid w:val="005450B4"/>
    <w:rsid w:val="00545C84"/>
    <w:rsid w:val="00546666"/>
    <w:rsid w:val="00546EBF"/>
    <w:rsid w:val="00547019"/>
    <w:rsid w:val="0054710B"/>
    <w:rsid w:val="00547780"/>
    <w:rsid w:val="00547A3F"/>
    <w:rsid w:val="00547C3C"/>
    <w:rsid w:val="00547C44"/>
    <w:rsid w:val="00550176"/>
    <w:rsid w:val="00552DE2"/>
    <w:rsid w:val="00552E47"/>
    <w:rsid w:val="005530D6"/>
    <w:rsid w:val="00553CA8"/>
    <w:rsid w:val="00553DA4"/>
    <w:rsid w:val="00554455"/>
    <w:rsid w:val="00554C84"/>
    <w:rsid w:val="00555121"/>
    <w:rsid w:val="005553F9"/>
    <w:rsid w:val="00557B29"/>
    <w:rsid w:val="00557E4F"/>
    <w:rsid w:val="005604A7"/>
    <w:rsid w:val="00560A3D"/>
    <w:rsid w:val="00560B48"/>
    <w:rsid w:val="00560CB4"/>
    <w:rsid w:val="00560ED6"/>
    <w:rsid w:val="005611E0"/>
    <w:rsid w:val="00561D31"/>
    <w:rsid w:val="00562DA7"/>
    <w:rsid w:val="005633B2"/>
    <w:rsid w:val="005638EE"/>
    <w:rsid w:val="00564D74"/>
    <w:rsid w:val="00564E3C"/>
    <w:rsid w:val="0056507D"/>
    <w:rsid w:val="00565B2C"/>
    <w:rsid w:val="00565F20"/>
    <w:rsid w:val="00566AE3"/>
    <w:rsid w:val="00566C13"/>
    <w:rsid w:val="0056724F"/>
    <w:rsid w:val="00567BAA"/>
    <w:rsid w:val="00567EA8"/>
    <w:rsid w:val="00570088"/>
    <w:rsid w:val="00570093"/>
    <w:rsid w:val="00570452"/>
    <w:rsid w:val="0057098D"/>
    <w:rsid w:val="00570E60"/>
    <w:rsid w:val="00571D99"/>
    <w:rsid w:val="00572011"/>
    <w:rsid w:val="0057203D"/>
    <w:rsid w:val="00572596"/>
    <w:rsid w:val="00572D25"/>
    <w:rsid w:val="0057302A"/>
    <w:rsid w:val="0057370D"/>
    <w:rsid w:val="00573BF8"/>
    <w:rsid w:val="005747D0"/>
    <w:rsid w:val="0057519B"/>
    <w:rsid w:val="00575D91"/>
    <w:rsid w:val="005761CB"/>
    <w:rsid w:val="00577184"/>
    <w:rsid w:val="0057724C"/>
    <w:rsid w:val="00577508"/>
    <w:rsid w:val="00577DD1"/>
    <w:rsid w:val="0058101A"/>
    <w:rsid w:val="00581960"/>
    <w:rsid w:val="005822AF"/>
    <w:rsid w:val="005827A6"/>
    <w:rsid w:val="005832CE"/>
    <w:rsid w:val="0058382B"/>
    <w:rsid w:val="00584145"/>
    <w:rsid w:val="00584197"/>
    <w:rsid w:val="00584369"/>
    <w:rsid w:val="00584BD4"/>
    <w:rsid w:val="00584E98"/>
    <w:rsid w:val="0058531F"/>
    <w:rsid w:val="005859A1"/>
    <w:rsid w:val="00585A2B"/>
    <w:rsid w:val="00585EC2"/>
    <w:rsid w:val="00586CEB"/>
    <w:rsid w:val="005871AC"/>
    <w:rsid w:val="005904CF"/>
    <w:rsid w:val="00590C2A"/>
    <w:rsid w:val="00590CD5"/>
    <w:rsid w:val="00590DFC"/>
    <w:rsid w:val="0059104D"/>
    <w:rsid w:val="00591C20"/>
    <w:rsid w:val="00591F38"/>
    <w:rsid w:val="00592070"/>
    <w:rsid w:val="005921B8"/>
    <w:rsid w:val="0059296D"/>
    <w:rsid w:val="00592A49"/>
    <w:rsid w:val="00592BA6"/>
    <w:rsid w:val="00593207"/>
    <w:rsid w:val="00593362"/>
    <w:rsid w:val="0059388E"/>
    <w:rsid w:val="00593E35"/>
    <w:rsid w:val="00593EC0"/>
    <w:rsid w:val="00593FC2"/>
    <w:rsid w:val="0059404C"/>
    <w:rsid w:val="0059432C"/>
    <w:rsid w:val="00594677"/>
    <w:rsid w:val="00594A92"/>
    <w:rsid w:val="00594E0E"/>
    <w:rsid w:val="00595510"/>
    <w:rsid w:val="00595702"/>
    <w:rsid w:val="00596042"/>
    <w:rsid w:val="00596544"/>
    <w:rsid w:val="00596A4A"/>
    <w:rsid w:val="00596C08"/>
    <w:rsid w:val="00597505"/>
    <w:rsid w:val="0059751E"/>
    <w:rsid w:val="00597A4D"/>
    <w:rsid w:val="005A0059"/>
    <w:rsid w:val="005A022C"/>
    <w:rsid w:val="005A035F"/>
    <w:rsid w:val="005A064C"/>
    <w:rsid w:val="005A0C8F"/>
    <w:rsid w:val="005A102B"/>
    <w:rsid w:val="005A12B4"/>
    <w:rsid w:val="005A24E3"/>
    <w:rsid w:val="005A2810"/>
    <w:rsid w:val="005A2AEB"/>
    <w:rsid w:val="005A2D4D"/>
    <w:rsid w:val="005A2DC8"/>
    <w:rsid w:val="005A2FEA"/>
    <w:rsid w:val="005A3806"/>
    <w:rsid w:val="005A423B"/>
    <w:rsid w:val="005A49F7"/>
    <w:rsid w:val="005A4BD2"/>
    <w:rsid w:val="005A4C7C"/>
    <w:rsid w:val="005A53FA"/>
    <w:rsid w:val="005A54CA"/>
    <w:rsid w:val="005A5E14"/>
    <w:rsid w:val="005A5EAF"/>
    <w:rsid w:val="005A68F4"/>
    <w:rsid w:val="005A70F9"/>
    <w:rsid w:val="005A7809"/>
    <w:rsid w:val="005A7C78"/>
    <w:rsid w:val="005A7E5A"/>
    <w:rsid w:val="005B00A5"/>
    <w:rsid w:val="005B03F7"/>
    <w:rsid w:val="005B0AE0"/>
    <w:rsid w:val="005B0C9D"/>
    <w:rsid w:val="005B1344"/>
    <w:rsid w:val="005B1BCD"/>
    <w:rsid w:val="005B1CBE"/>
    <w:rsid w:val="005B1DEB"/>
    <w:rsid w:val="005B1F59"/>
    <w:rsid w:val="005B21FC"/>
    <w:rsid w:val="005B2611"/>
    <w:rsid w:val="005B2982"/>
    <w:rsid w:val="005B2993"/>
    <w:rsid w:val="005B3119"/>
    <w:rsid w:val="005B346A"/>
    <w:rsid w:val="005B3939"/>
    <w:rsid w:val="005B3AE5"/>
    <w:rsid w:val="005B3B12"/>
    <w:rsid w:val="005B3F31"/>
    <w:rsid w:val="005B4B67"/>
    <w:rsid w:val="005B58DE"/>
    <w:rsid w:val="005B5A53"/>
    <w:rsid w:val="005B610B"/>
    <w:rsid w:val="005B672A"/>
    <w:rsid w:val="005B6B61"/>
    <w:rsid w:val="005B7D43"/>
    <w:rsid w:val="005C09AD"/>
    <w:rsid w:val="005C0A44"/>
    <w:rsid w:val="005C0B0D"/>
    <w:rsid w:val="005C12B6"/>
    <w:rsid w:val="005C1C86"/>
    <w:rsid w:val="005C20E5"/>
    <w:rsid w:val="005C2FA0"/>
    <w:rsid w:val="005C374F"/>
    <w:rsid w:val="005C43FE"/>
    <w:rsid w:val="005C4D4B"/>
    <w:rsid w:val="005C5174"/>
    <w:rsid w:val="005C5301"/>
    <w:rsid w:val="005C56C5"/>
    <w:rsid w:val="005C572C"/>
    <w:rsid w:val="005C5BC7"/>
    <w:rsid w:val="005C6046"/>
    <w:rsid w:val="005C636E"/>
    <w:rsid w:val="005C6D86"/>
    <w:rsid w:val="005C7031"/>
    <w:rsid w:val="005C7C20"/>
    <w:rsid w:val="005C7D96"/>
    <w:rsid w:val="005D03E8"/>
    <w:rsid w:val="005D0DDE"/>
    <w:rsid w:val="005D1348"/>
    <w:rsid w:val="005D22B6"/>
    <w:rsid w:val="005D2F64"/>
    <w:rsid w:val="005D2FBA"/>
    <w:rsid w:val="005D3056"/>
    <w:rsid w:val="005D3411"/>
    <w:rsid w:val="005D3776"/>
    <w:rsid w:val="005D379C"/>
    <w:rsid w:val="005D38B3"/>
    <w:rsid w:val="005D3DD6"/>
    <w:rsid w:val="005D412A"/>
    <w:rsid w:val="005D52ED"/>
    <w:rsid w:val="005D535E"/>
    <w:rsid w:val="005D55C0"/>
    <w:rsid w:val="005D594E"/>
    <w:rsid w:val="005D5EBE"/>
    <w:rsid w:val="005D639E"/>
    <w:rsid w:val="005D6D65"/>
    <w:rsid w:val="005D6E1F"/>
    <w:rsid w:val="005D6FD7"/>
    <w:rsid w:val="005D7E2A"/>
    <w:rsid w:val="005E01C5"/>
    <w:rsid w:val="005E0357"/>
    <w:rsid w:val="005E0389"/>
    <w:rsid w:val="005E03B6"/>
    <w:rsid w:val="005E1132"/>
    <w:rsid w:val="005E186D"/>
    <w:rsid w:val="005E195C"/>
    <w:rsid w:val="005E1ADF"/>
    <w:rsid w:val="005E1B7C"/>
    <w:rsid w:val="005E204E"/>
    <w:rsid w:val="005E2114"/>
    <w:rsid w:val="005E2254"/>
    <w:rsid w:val="005E2788"/>
    <w:rsid w:val="005E2A13"/>
    <w:rsid w:val="005E321B"/>
    <w:rsid w:val="005E3B1B"/>
    <w:rsid w:val="005E3D87"/>
    <w:rsid w:val="005E48C3"/>
    <w:rsid w:val="005E51AD"/>
    <w:rsid w:val="005E5898"/>
    <w:rsid w:val="005E5A9C"/>
    <w:rsid w:val="005E629E"/>
    <w:rsid w:val="005E6E51"/>
    <w:rsid w:val="005E7252"/>
    <w:rsid w:val="005E7C0B"/>
    <w:rsid w:val="005E7D83"/>
    <w:rsid w:val="005E7F6D"/>
    <w:rsid w:val="005F08DD"/>
    <w:rsid w:val="005F0BB1"/>
    <w:rsid w:val="005F128D"/>
    <w:rsid w:val="005F1863"/>
    <w:rsid w:val="005F19DE"/>
    <w:rsid w:val="005F1AE9"/>
    <w:rsid w:val="005F1E63"/>
    <w:rsid w:val="005F28F2"/>
    <w:rsid w:val="005F29E3"/>
    <w:rsid w:val="005F2CB0"/>
    <w:rsid w:val="005F31F9"/>
    <w:rsid w:val="005F3481"/>
    <w:rsid w:val="005F3B96"/>
    <w:rsid w:val="005F444D"/>
    <w:rsid w:val="005F4A4B"/>
    <w:rsid w:val="005F4B23"/>
    <w:rsid w:val="005F4C69"/>
    <w:rsid w:val="005F4DEC"/>
    <w:rsid w:val="005F4E93"/>
    <w:rsid w:val="005F5C95"/>
    <w:rsid w:val="005F6369"/>
    <w:rsid w:val="005F6682"/>
    <w:rsid w:val="005F66BE"/>
    <w:rsid w:val="005F6867"/>
    <w:rsid w:val="005F6910"/>
    <w:rsid w:val="005F6AB2"/>
    <w:rsid w:val="005F6B98"/>
    <w:rsid w:val="005F744D"/>
    <w:rsid w:val="005F74D1"/>
    <w:rsid w:val="005F7620"/>
    <w:rsid w:val="005F766E"/>
    <w:rsid w:val="005F776A"/>
    <w:rsid w:val="005F7C7E"/>
    <w:rsid w:val="006006D9"/>
    <w:rsid w:val="006017E3"/>
    <w:rsid w:val="00602A8A"/>
    <w:rsid w:val="00602E1A"/>
    <w:rsid w:val="00602F0B"/>
    <w:rsid w:val="00603D7C"/>
    <w:rsid w:val="0060481D"/>
    <w:rsid w:val="00604AA6"/>
    <w:rsid w:val="00604CC3"/>
    <w:rsid w:val="00605213"/>
    <w:rsid w:val="00605219"/>
    <w:rsid w:val="00605BB4"/>
    <w:rsid w:val="00607082"/>
    <w:rsid w:val="00607435"/>
    <w:rsid w:val="00607880"/>
    <w:rsid w:val="00607AE5"/>
    <w:rsid w:val="00607C51"/>
    <w:rsid w:val="00607CF4"/>
    <w:rsid w:val="00607D03"/>
    <w:rsid w:val="00610B2C"/>
    <w:rsid w:val="00610C62"/>
    <w:rsid w:val="00611105"/>
    <w:rsid w:val="006114F1"/>
    <w:rsid w:val="00611B49"/>
    <w:rsid w:val="00611EF7"/>
    <w:rsid w:val="0061241F"/>
    <w:rsid w:val="00612989"/>
    <w:rsid w:val="00612ABC"/>
    <w:rsid w:val="00612E53"/>
    <w:rsid w:val="006133CB"/>
    <w:rsid w:val="006133E8"/>
    <w:rsid w:val="0061395F"/>
    <w:rsid w:val="0061407A"/>
    <w:rsid w:val="00614D7F"/>
    <w:rsid w:val="0061514A"/>
    <w:rsid w:val="00615284"/>
    <w:rsid w:val="00615500"/>
    <w:rsid w:val="00615BAE"/>
    <w:rsid w:val="00616858"/>
    <w:rsid w:val="00616910"/>
    <w:rsid w:val="0061798A"/>
    <w:rsid w:val="00617AFD"/>
    <w:rsid w:val="00617CBA"/>
    <w:rsid w:val="00621073"/>
    <w:rsid w:val="006210B5"/>
    <w:rsid w:val="0062146C"/>
    <w:rsid w:val="0062250D"/>
    <w:rsid w:val="00622A87"/>
    <w:rsid w:val="00622C8F"/>
    <w:rsid w:val="00623059"/>
    <w:rsid w:val="0062317A"/>
    <w:rsid w:val="00624089"/>
    <w:rsid w:val="0062423A"/>
    <w:rsid w:val="006246E9"/>
    <w:rsid w:val="00624AAA"/>
    <w:rsid w:val="00624B99"/>
    <w:rsid w:val="00625B5B"/>
    <w:rsid w:val="00626008"/>
    <w:rsid w:val="00626778"/>
    <w:rsid w:val="00626A92"/>
    <w:rsid w:val="00627669"/>
    <w:rsid w:val="00630E15"/>
    <w:rsid w:val="00630E46"/>
    <w:rsid w:val="00631ABD"/>
    <w:rsid w:val="00631B73"/>
    <w:rsid w:val="0063269E"/>
    <w:rsid w:val="00632C7D"/>
    <w:rsid w:val="00632ECC"/>
    <w:rsid w:val="00632ED3"/>
    <w:rsid w:val="00633E00"/>
    <w:rsid w:val="006340B3"/>
    <w:rsid w:val="006348E0"/>
    <w:rsid w:val="00634FFF"/>
    <w:rsid w:val="00636CE5"/>
    <w:rsid w:val="00636DD0"/>
    <w:rsid w:val="00637041"/>
    <w:rsid w:val="006373E8"/>
    <w:rsid w:val="0063757A"/>
    <w:rsid w:val="006376E7"/>
    <w:rsid w:val="0063796B"/>
    <w:rsid w:val="00640E55"/>
    <w:rsid w:val="00641A81"/>
    <w:rsid w:val="00641B6E"/>
    <w:rsid w:val="00642389"/>
    <w:rsid w:val="006427D9"/>
    <w:rsid w:val="006427F0"/>
    <w:rsid w:val="00642E45"/>
    <w:rsid w:val="00643083"/>
    <w:rsid w:val="00643260"/>
    <w:rsid w:val="00643A09"/>
    <w:rsid w:val="006449B0"/>
    <w:rsid w:val="006450C2"/>
    <w:rsid w:val="00645913"/>
    <w:rsid w:val="00645B97"/>
    <w:rsid w:val="00646105"/>
    <w:rsid w:val="00646309"/>
    <w:rsid w:val="00646DC5"/>
    <w:rsid w:val="00646F74"/>
    <w:rsid w:val="00647291"/>
    <w:rsid w:val="00650095"/>
    <w:rsid w:val="006505BB"/>
    <w:rsid w:val="00650CBC"/>
    <w:rsid w:val="00651000"/>
    <w:rsid w:val="0065226C"/>
    <w:rsid w:val="00652D90"/>
    <w:rsid w:val="00652F53"/>
    <w:rsid w:val="00653249"/>
    <w:rsid w:val="00653ACB"/>
    <w:rsid w:val="00653BDD"/>
    <w:rsid w:val="00653D91"/>
    <w:rsid w:val="00655A32"/>
    <w:rsid w:val="00655CA8"/>
    <w:rsid w:val="00656A9E"/>
    <w:rsid w:val="0065751C"/>
    <w:rsid w:val="0065781C"/>
    <w:rsid w:val="00657B74"/>
    <w:rsid w:val="00657CE9"/>
    <w:rsid w:val="00660513"/>
    <w:rsid w:val="006606EA"/>
    <w:rsid w:val="00660701"/>
    <w:rsid w:val="0066081C"/>
    <w:rsid w:val="0066092B"/>
    <w:rsid w:val="00660EA8"/>
    <w:rsid w:val="00661A44"/>
    <w:rsid w:val="00661BF5"/>
    <w:rsid w:val="00661F2B"/>
    <w:rsid w:val="00662F06"/>
    <w:rsid w:val="00663576"/>
    <w:rsid w:val="006637AA"/>
    <w:rsid w:val="00663A0E"/>
    <w:rsid w:val="00664168"/>
    <w:rsid w:val="006642C2"/>
    <w:rsid w:val="00664A93"/>
    <w:rsid w:val="00664BF4"/>
    <w:rsid w:val="00665A5B"/>
    <w:rsid w:val="00665D4B"/>
    <w:rsid w:val="00666B62"/>
    <w:rsid w:val="00666F3E"/>
    <w:rsid w:val="00667502"/>
    <w:rsid w:val="00667666"/>
    <w:rsid w:val="006676F4"/>
    <w:rsid w:val="00670257"/>
    <w:rsid w:val="00670A04"/>
    <w:rsid w:val="00670CF1"/>
    <w:rsid w:val="00671094"/>
    <w:rsid w:val="006712C7"/>
    <w:rsid w:val="00671745"/>
    <w:rsid w:val="00671C2A"/>
    <w:rsid w:val="00672B36"/>
    <w:rsid w:val="00672BB3"/>
    <w:rsid w:val="00672DE1"/>
    <w:rsid w:val="00673CFB"/>
    <w:rsid w:val="00674C8B"/>
    <w:rsid w:val="00674DAF"/>
    <w:rsid w:val="00674E31"/>
    <w:rsid w:val="00674F41"/>
    <w:rsid w:val="006752E5"/>
    <w:rsid w:val="00675F2E"/>
    <w:rsid w:val="006760ED"/>
    <w:rsid w:val="00676BF9"/>
    <w:rsid w:val="00677B2F"/>
    <w:rsid w:val="006806FD"/>
    <w:rsid w:val="0068210B"/>
    <w:rsid w:val="00682886"/>
    <w:rsid w:val="00683847"/>
    <w:rsid w:val="00683C18"/>
    <w:rsid w:val="00683F6F"/>
    <w:rsid w:val="006842B1"/>
    <w:rsid w:val="0068503D"/>
    <w:rsid w:val="00685174"/>
    <w:rsid w:val="006856F5"/>
    <w:rsid w:val="00685BD4"/>
    <w:rsid w:val="00685C8B"/>
    <w:rsid w:val="00686216"/>
    <w:rsid w:val="00686696"/>
    <w:rsid w:val="00686D4A"/>
    <w:rsid w:val="00686EDD"/>
    <w:rsid w:val="00687245"/>
    <w:rsid w:val="00687F96"/>
    <w:rsid w:val="0069027A"/>
    <w:rsid w:val="00690ADE"/>
    <w:rsid w:val="00690F96"/>
    <w:rsid w:val="00691B30"/>
    <w:rsid w:val="00691D55"/>
    <w:rsid w:val="0069255B"/>
    <w:rsid w:val="0069301D"/>
    <w:rsid w:val="0069465B"/>
    <w:rsid w:val="00694ECD"/>
    <w:rsid w:val="00695111"/>
    <w:rsid w:val="00695771"/>
    <w:rsid w:val="00696714"/>
    <w:rsid w:val="00696F8B"/>
    <w:rsid w:val="006979F4"/>
    <w:rsid w:val="006A0C39"/>
    <w:rsid w:val="006A101F"/>
    <w:rsid w:val="006A2374"/>
    <w:rsid w:val="006A28D5"/>
    <w:rsid w:val="006A30C7"/>
    <w:rsid w:val="006A32F8"/>
    <w:rsid w:val="006A46BC"/>
    <w:rsid w:val="006A5881"/>
    <w:rsid w:val="006A5FBF"/>
    <w:rsid w:val="006A63C1"/>
    <w:rsid w:val="006A6BBD"/>
    <w:rsid w:val="006A7038"/>
    <w:rsid w:val="006A731A"/>
    <w:rsid w:val="006A7E8F"/>
    <w:rsid w:val="006B0CEE"/>
    <w:rsid w:val="006B11C9"/>
    <w:rsid w:val="006B1C30"/>
    <w:rsid w:val="006B2119"/>
    <w:rsid w:val="006B2492"/>
    <w:rsid w:val="006B2970"/>
    <w:rsid w:val="006B30A0"/>
    <w:rsid w:val="006B31B7"/>
    <w:rsid w:val="006B36D8"/>
    <w:rsid w:val="006B437A"/>
    <w:rsid w:val="006B478A"/>
    <w:rsid w:val="006B5678"/>
    <w:rsid w:val="006B56BD"/>
    <w:rsid w:val="006B5FC8"/>
    <w:rsid w:val="006B69B8"/>
    <w:rsid w:val="006B6A0A"/>
    <w:rsid w:val="006B785E"/>
    <w:rsid w:val="006B7AFD"/>
    <w:rsid w:val="006B7E8C"/>
    <w:rsid w:val="006C0868"/>
    <w:rsid w:val="006C0940"/>
    <w:rsid w:val="006C101B"/>
    <w:rsid w:val="006C139C"/>
    <w:rsid w:val="006C1C51"/>
    <w:rsid w:val="006C2409"/>
    <w:rsid w:val="006C2B22"/>
    <w:rsid w:val="006C2C37"/>
    <w:rsid w:val="006C40B3"/>
    <w:rsid w:val="006C4756"/>
    <w:rsid w:val="006C47D9"/>
    <w:rsid w:val="006C49AB"/>
    <w:rsid w:val="006C4BC9"/>
    <w:rsid w:val="006C51B7"/>
    <w:rsid w:val="006C51C8"/>
    <w:rsid w:val="006C5612"/>
    <w:rsid w:val="006C6E1B"/>
    <w:rsid w:val="006C6EFE"/>
    <w:rsid w:val="006C7EB1"/>
    <w:rsid w:val="006D08CF"/>
    <w:rsid w:val="006D10EC"/>
    <w:rsid w:val="006D1675"/>
    <w:rsid w:val="006D1AAA"/>
    <w:rsid w:val="006D1FFE"/>
    <w:rsid w:val="006D2038"/>
    <w:rsid w:val="006D2291"/>
    <w:rsid w:val="006D24F1"/>
    <w:rsid w:val="006D29B5"/>
    <w:rsid w:val="006D29E8"/>
    <w:rsid w:val="006D2FA1"/>
    <w:rsid w:val="006D3C08"/>
    <w:rsid w:val="006D47E0"/>
    <w:rsid w:val="006D4F3E"/>
    <w:rsid w:val="006D5249"/>
    <w:rsid w:val="006D5928"/>
    <w:rsid w:val="006D5C41"/>
    <w:rsid w:val="006D606F"/>
    <w:rsid w:val="006D62E5"/>
    <w:rsid w:val="006D739B"/>
    <w:rsid w:val="006D7FC6"/>
    <w:rsid w:val="006E0ACB"/>
    <w:rsid w:val="006E0EFB"/>
    <w:rsid w:val="006E1CAE"/>
    <w:rsid w:val="006E2377"/>
    <w:rsid w:val="006E2545"/>
    <w:rsid w:val="006E2C56"/>
    <w:rsid w:val="006E343A"/>
    <w:rsid w:val="006E3945"/>
    <w:rsid w:val="006E3981"/>
    <w:rsid w:val="006E58B2"/>
    <w:rsid w:val="006E670D"/>
    <w:rsid w:val="006E6BA4"/>
    <w:rsid w:val="006E6BFA"/>
    <w:rsid w:val="006E7026"/>
    <w:rsid w:val="006E7520"/>
    <w:rsid w:val="006E7A81"/>
    <w:rsid w:val="006E7AB4"/>
    <w:rsid w:val="006E7E65"/>
    <w:rsid w:val="006E7F3E"/>
    <w:rsid w:val="006E7FF9"/>
    <w:rsid w:val="006F1034"/>
    <w:rsid w:val="006F1755"/>
    <w:rsid w:val="006F3B68"/>
    <w:rsid w:val="006F3F0E"/>
    <w:rsid w:val="006F4275"/>
    <w:rsid w:val="006F430D"/>
    <w:rsid w:val="006F47F3"/>
    <w:rsid w:val="006F532B"/>
    <w:rsid w:val="006F6214"/>
    <w:rsid w:val="006F668D"/>
    <w:rsid w:val="006F679B"/>
    <w:rsid w:val="006F6A4B"/>
    <w:rsid w:val="006F745D"/>
    <w:rsid w:val="00700106"/>
    <w:rsid w:val="00701E83"/>
    <w:rsid w:val="00701FA4"/>
    <w:rsid w:val="0070288F"/>
    <w:rsid w:val="00702D6E"/>
    <w:rsid w:val="00703068"/>
    <w:rsid w:val="0070339F"/>
    <w:rsid w:val="00704E13"/>
    <w:rsid w:val="00705884"/>
    <w:rsid w:val="0070602C"/>
    <w:rsid w:val="00706163"/>
    <w:rsid w:val="00706370"/>
    <w:rsid w:val="007064ED"/>
    <w:rsid w:val="007069DC"/>
    <w:rsid w:val="0070755A"/>
    <w:rsid w:val="0070756A"/>
    <w:rsid w:val="00707FF0"/>
    <w:rsid w:val="007102F7"/>
    <w:rsid w:val="00710E73"/>
    <w:rsid w:val="00710EE6"/>
    <w:rsid w:val="00711149"/>
    <w:rsid w:val="00711D8B"/>
    <w:rsid w:val="00712044"/>
    <w:rsid w:val="007120EF"/>
    <w:rsid w:val="00712BC0"/>
    <w:rsid w:val="00712EA4"/>
    <w:rsid w:val="00714350"/>
    <w:rsid w:val="00714C2F"/>
    <w:rsid w:val="00714F66"/>
    <w:rsid w:val="00715A20"/>
    <w:rsid w:val="007162EE"/>
    <w:rsid w:val="0071686F"/>
    <w:rsid w:val="00716943"/>
    <w:rsid w:val="00717087"/>
    <w:rsid w:val="00721527"/>
    <w:rsid w:val="00721531"/>
    <w:rsid w:val="00721C3F"/>
    <w:rsid w:val="007226B1"/>
    <w:rsid w:val="00722C22"/>
    <w:rsid w:val="0072339D"/>
    <w:rsid w:val="00723451"/>
    <w:rsid w:val="007234B7"/>
    <w:rsid w:val="00723802"/>
    <w:rsid w:val="007238E3"/>
    <w:rsid w:val="007239DC"/>
    <w:rsid w:val="00723DC6"/>
    <w:rsid w:val="00724376"/>
    <w:rsid w:val="0072443C"/>
    <w:rsid w:val="0072465F"/>
    <w:rsid w:val="00724AF2"/>
    <w:rsid w:val="007253D5"/>
    <w:rsid w:val="00725DBD"/>
    <w:rsid w:val="00726DD2"/>
    <w:rsid w:val="007271D8"/>
    <w:rsid w:val="0073026A"/>
    <w:rsid w:val="00730E4B"/>
    <w:rsid w:val="00731393"/>
    <w:rsid w:val="00731503"/>
    <w:rsid w:val="00731802"/>
    <w:rsid w:val="0073198E"/>
    <w:rsid w:val="007322BC"/>
    <w:rsid w:val="007323A0"/>
    <w:rsid w:val="00732805"/>
    <w:rsid w:val="0073319F"/>
    <w:rsid w:val="007343AA"/>
    <w:rsid w:val="00734690"/>
    <w:rsid w:val="0073639D"/>
    <w:rsid w:val="007363B4"/>
    <w:rsid w:val="007370B1"/>
    <w:rsid w:val="00737BEB"/>
    <w:rsid w:val="00740206"/>
    <w:rsid w:val="00740A3B"/>
    <w:rsid w:val="00740B94"/>
    <w:rsid w:val="00740F0E"/>
    <w:rsid w:val="0074123A"/>
    <w:rsid w:val="00741553"/>
    <w:rsid w:val="00741ACF"/>
    <w:rsid w:val="00742A2B"/>
    <w:rsid w:val="00744E38"/>
    <w:rsid w:val="00745F89"/>
    <w:rsid w:val="00746B87"/>
    <w:rsid w:val="00747389"/>
    <w:rsid w:val="007479CD"/>
    <w:rsid w:val="00747CC7"/>
    <w:rsid w:val="0075006E"/>
    <w:rsid w:val="00750665"/>
    <w:rsid w:val="007520C6"/>
    <w:rsid w:val="00753943"/>
    <w:rsid w:val="00753BE8"/>
    <w:rsid w:val="007540C6"/>
    <w:rsid w:val="00754841"/>
    <w:rsid w:val="007548BA"/>
    <w:rsid w:val="00754C60"/>
    <w:rsid w:val="00754D31"/>
    <w:rsid w:val="00754FC2"/>
    <w:rsid w:val="00755312"/>
    <w:rsid w:val="00755B62"/>
    <w:rsid w:val="00755DD7"/>
    <w:rsid w:val="00755F09"/>
    <w:rsid w:val="007560B3"/>
    <w:rsid w:val="007567A4"/>
    <w:rsid w:val="00756961"/>
    <w:rsid w:val="00756ACE"/>
    <w:rsid w:val="00757271"/>
    <w:rsid w:val="00757C10"/>
    <w:rsid w:val="00757E04"/>
    <w:rsid w:val="00760067"/>
    <w:rsid w:val="0076063D"/>
    <w:rsid w:val="00760921"/>
    <w:rsid w:val="00760EE8"/>
    <w:rsid w:val="00760F07"/>
    <w:rsid w:val="00761098"/>
    <w:rsid w:val="00761634"/>
    <w:rsid w:val="00761F84"/>
    <w:rsid w:val="00762457"/>
    <w:rsid w:val="00762A24"/>
    <w:rsid w:val="00762B81"/>
    <w:rsid w:val="00762E45"/>
    <w:rsid w:val="0076398B"/>
    <w:rsid w:val="00763FBF"/>
    <w:rsid w:val="0076429E"/>
    <w:rsid w:val="00764A95"/>
    <w:rsid w:val="00764B4F"/>
    <w:rsid w:val="00764C19"/>
    <w:rsid w:val="00764CA7"/>
    <w:rsid w:val="007658BB"/>
    <w:rsid w:val="00765ACE"/>
    <w:rsid w:val="00765B19"/>
    <w:rsid w:val="007661DF"/>
    <w:rsid w:val="00766BF5"/>
    <w:rsid w:val="007674F2"/>
    <w:rsid w:val="007703CC"/>
    <w:rsid w:val="0077077D"/>
    <w:rsid w:val="00770793"/>
    <w:rsid w:val="00770D10"/>
    <w:rsid w:val="00770F26"/>
    <w:rsid w:val="00771153"/>
    <w:rsid w:val="00773416"/>
    <w:rsid w:val="00773D8A"/>
    <w:rsid w:val="00774DC0"/>
    <w:rsid w:val="00775389"/>
    <w:rsid w:val="007757DD"/>
    <w:rsid w:val="00776711"/>
    <w:rsid w:val="0077692C"/>
    <w:rsid w:val="00777F13"/>
    <w:rsid w:val="00780607"/>
    <w:rsid w:val="0078125A"/>
    <w:rsid w:val="007812B2"/>
    <w:rsid w:val="00781980"/>
    <w:rsid w:val="00782707"/>
    <w:rsid w:val="00782F8A"/>
    <w:rsid w:val="007831FA"/>
    <w:rsid w:val="00783240"/>
    <w:rsid w:val="00783807"/>
    <w:rsid w:val="00783E31"/>
    <w:rsid w:val="00784229"/>
    <w:rsid w:val="0078453C"/>
    <w:rsid w:val="007845FF"/>
    <w:rsid w:val="007847D7"/>
    <w:rsid w:val="0078486B"/>
    <w:rsid w:val="00784F83"/>
    <w:rsid w:val="00785EC2"/>
    <w:rsid w:val="0078744B"/>
    <w:rsid w:val="00787E53"/>
    <w:rsid w:val="0079009A"/>
    <w:rsid w:val="00790411"/>
    <w:rsid w:val="00790DC4"/>
    <w:rsid w:val="007910EE"/>
    <w:rsid w:val="0079112F"/>
    <w:rsid w:val="0079153D"/>
    <w:rsid w:val="00791960"/>
    <w:rsid w:val="007925B2"/>
    <w:rsid w:val="007935E7"/>
    <w:rsid w:val="00794B45"/>
    <w:rsid w:val="00794CBF"/>
    <w:rsid w:val="00795159"/>
    <w:rsid w:val="0079543A"/>
    <w:rsid w:val="00795857"/>
    <w:rsid w:val="00795AFB"/>
    <w:rsid w:val="00796A22"/>
    <w:rsid w:val="00796F59"/>
    <w:rsid w:val="007978C2"/>
    <w:rsid w:val="0079799A"/>
    <w:rsid w:val="00797BE3"/>
    <w:rsid w:val="007A0018"/>
    <w:rsid w:val="007A009A"/>
    <w:rsid w:val="007A04D6"/>
    <w:rsid w:val="007A09FC"/>
    <w:rsid w:val="007A0D19"/>
    <w:rsid w:val="007A0FC4"/>
    <w:rsid w:val="007A1170"/>
    <w:rsid w:val="007A1273"/>
    <w:rsid w:val="007A1916"/>
    <w:rsid w:val="007A1D99"/>
    <w:rsid w:val="007A1E0F"/>
    <w:rsid w:val="007A210D"/>
    <w:rsid w:val="007A24AD"/>
    <w:rsid w:val="007A2537"/>
    <w:rsid w:val="007A2873"/>
    <w:rsid w:val="007A2EF3"/>
    <w:rsid w:val="007A3809"/>
    <w:rsid w:val="007A3C1F"/>
    <w:rsid w:val="007A3FD1"/>
    <w:rsid w:val="007A419F"/>
    <w:rsid w:val="007A4D83"/>
    <w:rsid w:val="007A4F48"/>
    <w:rsid w:val="007A50A5"/>
    <w:rsid w:val="007A56AC"/>
    <w:rsid w:val="007A599C"/>
    <w:rsid w:val="007A5D5F"/>
    <w:rsid w:val="007A6897"/>
    <w:rsid w:val="007A6C98"/>
    <w:rsid w:val="007A7735"/>
    <w:rsid w:val="007A7E80"/>
    <w:rsid w:val="007B0308"/>
    <w:rsid w:val="007B0B89"/>
    <w:rsid w:val="007B2E2C"/>
    <w:rsid w:val="007B34A5"/>
    <w:rsid w:val="007B3AAB"/>
    <w:rsid w:val="007B3B0B"/>
    <w:rsid w:val="007B3DD0"/>
    <w:rsid w:val="007B432B"/>
    <w:rsid w:val="007B4418"/>
    <w:rsid w:val="007B4A18"/>
    <w:rsid w:val="007B544E"/>
    <w:rsid w:val="007B58C2"/>
    <w:rsid w:val="007B6A70"/>
    <w:rsid w:val="007B708E"/>
    <w:rsid w:val="007B73BC"/>
    <w:rsid w:val="007B76CE"/>
    <w:rsid w:val="007B76D6"/>
    <w:rsid w:val="007B77DB"/>
    <w:rsid w:val="007B79BE"/>
    <w:rsid w:val="007B7AFF"/>
    <w:rsid w:val="007C0CAA"/>
    <w:rsid w:val="007C1F84"/>
    <w:rsid w:val="007C2A0A"/>
    <w:rsid w:val="007C38C3"/>
    <w:rsid w:val="007C3C56"/>
    <w:rsid w:val="007C4077"/>
    <w:rsid w:val="007C4569"/>
    <w:rsid w:val="007C4AE8"/>
    <w:rsid w:val="007C5362"/>
    <w:rsid w:val="007C61EF"/>
    <w:rsid w:val="007C6BC4"/>
    <w:rsid w:val="007C6E7B"/>
    <w:rsid w:val="007C6E94"/>
    <w:rsid w:val="007C7347"/>
    <w:rsid w:val="007C7820"/>
    <w:rsid w:val="007C78F0"/>
    <w:rsid w:val="007C7953"/>
    <w:rsid w:val="007C7B34"/>
    <w:rsid w:val="007C7C27"/>
    <w:rsid w:val="007D0625"/>
    <w:rsid w:val="007D0731"/>
    <w:rsid w:val="007D0A72"/>
    <w:rsid w:val="007D1847"/>
    <w:rsid w:val="007D1CC8"/>
    <w:rsid w:val="007D20FC"/>
    <w:rsid w:val="007D400D"/>
    <w:rsid w:val="007D4B92"/>
    <w:rsid w:val="007D4C1E"/>
    <w:rsid w:val="007D4CDA"/>
    <w:rsid w:val="007D4D69"/>
    <w:rsid w:val="007D4EC5"/>
    <w:rsid w:val="007D4F56"/>
    <w:rsid w:val="007D4F5E"/>
    <w:rsid w:val="007D5A87"/>
    <w:rsid w:val="007D70A8"/>
    <w:rsid w:val="007D7490"/>
    <w:rsid w:val="007D787B"/>
    <w:rsid w:val="007D7BA6"/>
    <w:rsid w:val="007E07DF"/>
    <w:rsid w:val="007E0DE1"/>
    <w:rsid w:val="007E0E04"/>
    <w:rsid w:val="007E16CA"/>
    <w:rsid w:val="007E1F36"/>
    <w:rsid w:val="007E2060"/>
    <w:rsid w:val="007E21D3"/>
    <w:rsid w:val="007E23D7"/>
    <w:rsid w:val="007E2854"/>
    <w:rsid w:val="007E2AFB"/>
    <w:rsid w:val="007E2E25"/>
    <w:rsid w:val="007E3A7B"/>
    <w:rsid w:val="007E42D1"/>
    <w:rsid w:val="007E42E7"/>
    <w:rsid w:val="007E4940"/>
    <w:rsid w:val="007E49AD"/>
    <w:rsid w:val="007E4FBF"/>
    <w:rsid w:val="007E53C4"/>
    <w:rsid w:val="007E5FD4"/>
    <w:rsid w:val="007E64B7"/>
    <w:rsid w:val="007E6CF3"/>
    <w:rsid w:val="007E6D63"/>
    <w:rsid w:val="007E7401"/>
    <w:rsid w:val="007E769F"/>
    <w:rsid w:val="007F052E"/>
    <w:rsid w:val="007F1C75"/>
    <w:rsid w:val="007F1D86"/>
    <w:rsid w:val="007F417D"/>
    <w:rsid w:val="007F460A"/>
    <w:rsid w:val="007F4D13"/>
    <w:rsid w:val="007F552C"/>
    <w:rsid w:val="007F565A"/>
    <w:rsid w:val="007F5EDD"/>
    <w:rsid w:val="007F6295"/>
    <w:rsid w:val="007F7031"/>
    <w:rsid w:val="007F7A43"/>
    <w:rsid w:val="008001AE"/>
    <w:rsid w:val="00800C68"/>
    <w:rsid w:val="0080113E"/>
    <w:rsid w:val="00802080"/>
    <w:rsid w:val="00802148"/>
    <w:rsid w:val="0080296F"/>
    <w:rsid w:val="00802AF0"/>
    <w:rsid w:val="008030F4"/>
    <w:rsid w:val="00804448"/>
    <w:rsid w:val="00804D48"/>
    <w:rsid w:val="00805CFF"/>
    <w:rsid w:val="0080659F"/>
    <w:rsid w:val="00807D0C"/>
    <w:rsid w:val="00810241"/>
    <w:rsid w:val="008102DC"/>
    <w:rsid w:val="0081036A"/>
    <w:rsid w:val="00810378"/>
    <w:rsid w:val="0081089A"/>
    <w:rsid w:val="00810C25"/>
    <w:rsid w:val="00811A0C"/>
    <w:rsid w:val="008124C5"/>
    <w:rsid w:val="00813453"/>
    <w:rsid w:val="00814A67"/>
    <w:rsid w:val="008154F3"/>
    <w:rsid w:val="00815CFF"/>
    <w:rsid w:val="00815E1D"/>
    <w:rsid w:val="0081612C"/>
    <w:rsid w:val="00817163"/>
    <w:rsid w:val="0081723F"/>
    <w:rsid w:val="0081731D"/>
    <w:rsid w:val="008178DB"/>
    <w:rsid w:val="00817ABD"/>
    <w:rsid w:val="00817BB1"/>
    <w:rsid w:val="008203A1"/>
    <w:rsid w:val="00820A8E"/>
    <w:rsid w:val="00820F73"/>
    <w:rsid w:val="00821887"/>
    <w:rsid w:val="00822998"/>
    <w:rsid w:val="00822D84"/>
    <w:rsid w:val="00822F45"/>
    <w:rsid w:val="0082318C"/>
    <w:rsid w:val="00823EB3"/>
    <w:rsid w:val="0082453B"/>
    <w:rsid w:val="0082460D"/>
    <w:rsid w:val="008248B5"/>
    <w:rsid w:val="00824BFB"/>
    <w:rsid w:val="00824CCB"/>
    <w:rsid w:val="00824D69"/>
    <w:rsid w:val="00824F69"/>
    <w:rsid w:val="00825071"/>
    <w:rsid w:val="0082583C"/>
    <w:rsid w:val="00825DF4"/>
    <w:rsid w:val="00827A92"/>
    <w:rsid w:val="00827B38"/>
    <w:rsid w:val="008300C8"/>
    <w:rsid w:val="00831208"/>
    <w:rsid w:val="00831F12"/>
    <w:rsid w:val="008329E7"/>
    <w:rsid w:val="00832AEC"/>
    <w:rsid w:val="00832E1A"/>
    <w:rsid w:val="00833C1E"/>
    <w:rsid w:val="0083405B"/>
    <w:rsid w:val="00834D15"/>
    <w:rsid w:val="00835A99"/>
    <w:rsid w:val="0083602C"/>
    <w:rsid w:val="008367B0"/>
    <w:rsid w:val="00836BAB"/>
    <w:rsid w:val="00837871"/>
    <w:rsid w:val="00837A80"/>
    <w:rsid w:val="00837BDC"/>
    <w:rsid w:val="008406BB"/>
    <w:rsid w:val="00840766"/>
    <w:rsid w:val="008416F3"/>
    <w:rsid w:val="00842035"/>
    <w:rsid w:val="0084209B"/>
    <w:rsid w:val="008421A9"/>
    <w:rsid w:val="00843182"/>
    <w:rsid w:val="00844213"/>
    <w:rsid w:val="0084428C"/>
    <w:rsid w:val="00844352"/>
    <w:rsid w:val="008443A0"/>
    <w:rsid w:val="0084450A"/>
    <w:rsid w:val="0084461D"/>
    <w:rsid w:val="00844767"/>
    <w:rsid w:val="00844B57"/>
    <w:rsid w:val="008456CD"/>
    <w:rsid w:val="00845A17"/>
    <w:rsid w:val="00847440"/>
    <w:rsid w:val="00847D15"/>
    <w:rsid w:val="00847F2F"/>
    <w:rsid w:val="0085082F"/>
    <w:rsid w:val="00850AEC"/>
    <w:rsid w:val="00850C58"/>
    <w:rsid w:val="00850E37"/>
    <w:rsid w:val="00851424"/>
    <w:rsid w:val="00851B1F"/>
    <w:rsid w:val="00851BDE"/>
    <w:rsid w:val="008544BF"/>
    <w:rsid w:val="008544CA"/>
    <w:rsid w:val="0085471A"/>
    <w:rsid w:val="0085494E"/>
    <w:rsid w:val="00854994"/>
    <w:rsid w:val="00854C14"/>
    <w:rsid w:val="00854D0A"/>
    <w:rsid w:val="00855071"/>
    <w:rsid w:val="008554E7"/>
    <w:rsid w:val="00855DBB"/>
    <w:rsid w:val="00856A00"/>
    <w:rsid w:val="00856DAF"/>
    <w:rsid w:val="00856E04"/>
    <w:rsid w:val="00857112"/>
    <w:rsid w:val="0085744B"/>
    <w:rsid w:val="0085755E"/>
    <w:rsid w:val="008578F3"/>
    <w:rsid w:val="00861553"/>
    <w:rsid w:val="00861F08"/>
    <w:rsid w:val="00861FDA"/>
    <w:rsid w:val="00862DE6"/>
    <w:rsid w:val="00863002"/>
    <w:rsid w:val="00863B2F"/>
    <w:rsid w:val="00864179"/>
    <w:rsid w:val="00864676"/>
    <w:rsid w:val="008650F9"/>
    <w:rsid w:val="00865288"/>
    <w:rsid w:val="00866277"/>
    <w:rsid w:val="00866C7E"/>
    <w:rsid w:val="00867394"/>
    <w:rsid w:val="00870304"/>
    <w:rsid w:val="00870F59"/>
    <w:rsid w:val="0087145D"/>
    <w:rsid w:val="008723B6"/>
    <w:rsid w:val="00872714"/>
    <w:rsid w:val="008727FA"/>
    <w:rsid w:val="00872A42"/>
    <w:rsid w:val="00873DD7"/>
    <w:rsid w:val="0087532C"/>
    <w:rsid w:val="0087542B"/>
    <w:rsid w:val="00875ECF"/>
    <w:rsid w:val="00875EFC"/>
    <w:rsid w:val="008770E4"/>
    <w:rsid w:val="0087782A"/>
    <w:rsid w:val="008779DF"/>
    <w:rsid w:val="00880025"/>
    <w:rsid w:val="0088074F"/>
    <w:rsid w:val="00880B21"/>
    <w:rsid w:val="00880CFB"/>
    <w:rsid w:val="00881E92"/>
    <w:rsid w:val="00882B86"/>
    <w:rsid w:val="00883FF0"/>
    <w:rsid w:val="00885585"/>
    <w:rsid w:val="00885E7A"/>
    <w:rsid w:val="00886AE6"/>
    <w:rsid w:val="008874E8"/>
    <w:rsid w:val="00887B57"/>
    <w:rsid w:val="00887BAA"/>
    <w:rsid w:val="00890E7F"/>
    <w:rsid w:val="008917F7"/>
    <w:rsid w:val="00891F15"/>
    <w:rsid w:val="00892278"/>
    <w:rsid w:val="00892E23"/>
    <w:rsid w:val="00893006"/>
    <w:rsid w:val="0089324F"/>
    <w:rsid w:val="00893813"/>
    <w:rsid w:val="008945C3"/>
    <w:rsid w:val="00895160"/>
    <w:rsid w:val="00896016"/>
    <w:rsid w:val="00896041"/>
    <w:rsid w:val="008963C3"/>
    <w:rsid w:val="00896622"/>
    <w:rsid w:val="0089691F"/>
    <w:rsid w:val="00896B23"/>
    <w:rsid w:val="00896DD4"/>
    <w:rsid w:val="00897014"/>
    <w:rsid w:val="0089703A"/>
    <w:rsid w:val="008975A8"/>
    <w:rsid w:val="008975DA"/>
    <w:rsid w:val="008979A8"/>
    <w:rsid w:val="00897D8A"/>
    <w:rsid w:val="00897EA2"/>
    <w:rsid w:val="008A0925"/>
    <w:rsid w:val="008A0A99"/>
    <w:rsid w:val="008A0D58"/>
    <w:rsid w:val="008A1CFA"/>
    <w:rsid w:val="008A296B"/>
    <w:rsid w:val="008A2BEC"/>
    <w:rsid w:val="008A2CC8"/>
    <w:rsid w:val="008A3311"/>
    <w:rsid w:val="008A38A5"/>
    <w:rsid w:val="008A3A48"/>
    <w:rsid w:val="008A3EDD"/>
    <w:rsid w:val="008A41CF"/>
    <w:rsid w:val="008A43D9"/>
    <w:rsid w:val="008A45A3"/>
    <w:rsid w:val="008A4809"/>
    <w:rsid w:val="008A4A1E"/>
    <w:rsid w:val="008A4A68"/>
    <w:rsid w:val="008A4C15"/>
    <w:rsid w:val="008A4C87"/>
    <w:rsid w:val="008A5332"/>
    <w:rsid w:val="008A53BB"/>
    <w:rsid w:val="008A56BB"/>
    <w:rsid w:val="008A591F"/>
    <w:rsid w:val="008A5CDE"/>
    <w:rsid w:val="008A60DA"/>
    <w:rsid w:val="008A66E2"/>
    <w:rsid w:val="008A75A1"/>
    <w:rsid w:val="008A763D"/>
    <w:rsid w:val="008A7726"/>
    <w:rsid w:val="008A7779"/>
    <w:rsid w:val="008A77E9"/>
    <w:rsid w:val="008A792A"/>
    <w:rsid w:val="008B0F4A"/>
    <w:rsid w:val="008B1BE2"/>
    <w:rsid w:val="008B2FCE"/>
    <w:rsid w:val="008B3957"/>
    <w:rsid w:val="008B3C28"/>
    <w:rsid w:val="008B3D8F"/>
    <w:rsid w:val="008B54AD"/>
    <w:rsid w:val="008B5585"/>
    <w:rsid w:val="008B55E8"/>
    <w:rsid w:val="008B5649"/>
    <w:rsid w:val="008B591F"/>
    <w:rsid w:val="008B5C55"/>
    <w:rsid w:val="008B602A"/>
    <w:rsid w:val="008B6DFF"/>
    <w:rsid w:val="008B6FAB"/>
    <w:rsid w:val="008B7200"/>
    <w:rsid w:val="008B7A31"/>
    <w:rsid w:val="008B7BD1"/>
    <w:rsid w:val="008C02CE"/>
    <w:rsid w:val="008C0374"/>
    <w:rsid w:val="008C0593"/>
    <w:rsid w:val="008C0A4B"/>
    <w:rsid w:val="008C0CA9"/>
    <w:rsid w:val="008C13B7"/>
    <w:rsid w:val="008C17F5"/>
    <w:rsid w:val="008C1CE1"/>
    <w:rsid w:val="008C1F7C"/>
    <w:rsid w:val="008C2F3E"/>
    <w:rsid w:val="008C36FF"/>
    <w:rsid w:val="008C394E"/>
    <w:rsid w:val="008C41C9"/>
    <w:rsid w:val="008C49A4"/>
    <w:rsid w:val="008C4C4F"/>
    <w:rsid w:val="008C4DA5"/>
    <w:rsid w:val="008C597E"/>
    <w:rsid w:val="008C6239"/>
    <w:rsid w:val="008C62CD"/>
    <w:rsid w:val="008C637E"/>
    <w:rsid w:val="008C6C0C"/>
    <w:rsid w:val="008C6D0B"/>
    <w:rsid w:val="008C75F3"/>
    <w:rsid w:val="008C7965"/>
    <w:rsid w:val="008C7BA6"/>
    <w:rsid w:val="008D0252"/>
    <w:rsid w:val="008D0708"/>
    <w:rsid w:val="008D1C2E"/>
    <w:rsid w:val="008D1DD0"/>
    <w:rsid w:val="008D3362"/>
    <w:rsid w:val="008D3E6A"/>
    <w:rsid w:val="008D440C"/>
    <w:rsid w:val="008D5872"/>
    <w:rsid w:val="008D61FE"/>
    <w:rsid w:val="008D64AF"/>
    <w:rsid w:val="008D64FB"/>
    <w:rsid w:val="008D6B96"/>
    <w:rsid w:val="008D7C3C"/>
    <w:rsid w:val="008E0213"/>
    <w:rsid w:val="008E0E0B"/>
    <w:rsid w:val="008E0E41"/>
    <w:rsid w:val="008E0EE0"/>
    <w:rsid w:val="008E282F"/>
    <w:rsid w:val="008E328C"/>
    <w:rsid w:val="008E3D08"/>
    <w:rsid w:val="008E3F76"/>
    <w:rsid w:val="008E4313"/>
    <w:rsid w:val="008E434E"/>
    <w:rsid w:val="008E4AE8"/>
    <w:rsid w:val="008E5BBC"/>
    <w:rsid w:val="008E5E1B"/>
    <w:rsid w:val="008E5E2F"/>
    <w:rsid w:val="008E5E84"/>
    <w:rsid w:val="008E63F6"/>
    <w:rsid w:val="008E68C7"/>
    <w:rsid w:val="008E6A23"/>
    <w:rsid w:val="008E791E"/>
    <w:rsid w:val="008F01AA"/>
    <w:rsid w:val="008F0898"/>
    <w:rsid w:val="008F0AB2"/>
    <w:rsid w:val="008F0B17"/>
    <w:rsid w:val="008F0D9C"/>
    <w:rsid w:val="008F0E13"/>
    <w:rsid w:val="008F1067"/>
    <w:rsid w:val="008F1BFF"/>
    <w:rsid w:val="008F1CAA"/>
    <w:rsid w:val="008F25BF"/>
    <w:rsid w:val="008F262A"/>
    <w:rsid w:val="008F2AB9"/>
    <w:rsid w:val="008F2F23"/>
    <w:rsid w:val="008F301B"/>
    <w:rsid w:val="008F409C"/>
    <w:rsid w:val="008F439C"/>
    <w:rsid w:val="008F4461"/>
    <w:rsid w:val="008F44F3"/>
    <w:rsid w:val="008F4B53"/>
    <w:rsid w:val="008F58CE"/>
    <w:rsid w:val="008F5B89"/>
    <w:rsid w:val="008F60DC"/>
    <w:rsid w:val="008F6697"/>
    <w:rsid w:val="008F6718"/>
    <w:rsid w:val="009003DF"/>
    <w:rsid w:val="0090096B"/>
    <w:rsid w:val="00900C39"/>
    <w:rsid w:val="00900FEC"/>
    <w:rsid w:val="0090107C"/>
    <w:rsid w:val="0090112C"/>
    <w:rsid w:val="00901785"/>
    <w:rsid w:val="00901990"/>
    <w:rsid w:val="00901BB1"/>
    <w:rsid w:val="00901F9B"/>
    <w:rsid w:val="0090281E"/>
    <w:rsid w:val="00902EA1"/>
    <w:rsid w:val="0090336A"/>
    <w:rsid w:val="00903557"/>
    <w:rsid w:val="00903609"/>
    <w:rsid w:val="00903D85"/>
    <w:rsid w:val="00903DED"/>
    <w:rsid w:val="009042F4"/>
    <w:rsid w:val="0090443F"/>
    <w:rsid w:val="009050D4"/>
    <w:rsid w:val="0090554A"/>
    <w:rsid w:val="009057AA"/>
    <w:rsid w:val="00905C70"/>
    <w:rsid w:val="00905E2F"/>
    <w:rsid w:val="0090744E"/>
    <w:rsid w:val="009075B6"/>
    <w:rsid w:val="009078B3"/>
    <w:rsid w:val="00907ACC"/>
    <w:rsid w:val="00910244"/>
    <w:rsid w:val="009102F4"/>
    <w:rsid w:val="009106B0"/>
    <w:rsid w:val="00910DF1"/>
    <w:rsid w:val="0091108B"/>
    <w:rsid w:val="0091157C"/>
    <w:rsid w:val="0091162B"/>
    <w:rsid w:val="00911ADA"/>
    <w:rsid w:val="009126A7"/>
    <w:rsid w:val="00913AB9"/>
    <w:rsid w:val="00913CC2"/>
    <w:rsid w:val="00914581"/>
    <w:rsid w:val="009147E4"/>
    <w:rsid w:val="00914800"/>
    <w:rsid w:val="00914FDB"/>
    <w:rsid w:val="009150C2"/>
    <w:rsid w:val="00915542"/>
    <w:rsid w:val="00915726"/>
    <w:rsid w:val="009162D1"/>
    <w:rsid w:val="009164A9"/>
    <w:rsid w:val="0091698F"/>
    <w:rsid w:val="00917AB3"/>
    <w:rsid w:val="0092134C"/>
    <w:rsid w:val="00921556"/>
    <w:rsid w:val="00922835"/>
    <w:rsid w:val="00922C97"/>
    <w:rsid w:val="009230DC"/>
    <w:rsid w:val="009238E6"/>
    <w:rsid w:val="00924487"/>
    <w:rsid w:val="00924539"/>
    <w:rsid w:val="009246F4"/>
    <w:rsid w:val="00924CDC"/>
    <w:rsid w:val="00925157"/>
    <w:rsid w:val="00925A22"/>
    <w:rsid w:val="00926700"/>
    <w:rsid w:val="00926756"/>
    <w:rsid w:val="00927041"/>
    <w:rsid w:val="0092713D"/>
    <w:rsid w:val="0092735E"/>
    <w:rsid w:val="009274F7"/>
    <w:rsid w:val="0092755B"/>
    <w:rsid w:val="00927708"/>
    <w:rsid w:val="00927AF9"/>
    <w:rsid w:val="00927EA8"/>
    <w:rsid w:val="00930FB8"/>
    <w:rsid w:val="00931026"/>
    <w:rsid w:val="00931340"/>
    <w:rsid w:val="00931B36"/>
    <w:rsid w:val="00932078"/>
    <w:rsid w:val="00933E79"/>
    <w:rsid w:val="0093456F"/>
    <w:rsid w:val="009352F3"/>
    <w:rsid w:val="0093761B"/>
    <w:rsid w:val="00937C02"/>
    <w:rsid w:val="00940710"/>
    <w:rsid w:val="00940BFA"/>
    <w:rsid w:val="00941099"/>
    <w:rsid w:val="00941EBA"/>
    <w:rsid w:val="00941F0D"/>
    <w:rsid w:val="00942059"/>
    <w:rsid w:val="009432F6"/>
    <w:rsid w:val="009434EB"/>
    <w:rsid w:val="00943553"/>
    <w:rsid w:val="00943745"/>
    <w:rsid w:val="00943E56"/>
    <w:rsid w:val="0094414A"/>
    <w:rsid w:val="0094634F"/>
    <w:rsid w:val="009463D7"/>
    <w:rsid w:val="00947119"/>
    <w:rsid w:val="00947691"/>
    <w:rsid w:val="009502F9"/>
    <w:rsid w:val="00950812"/>
    <w:rsid w:val="009509CA"/>
    <w:rsid w:val="00952326"/>
    <w:rsid w:val="0095311E"/>
    <w:rsid w:val="0095367C"/>
    <w:rsid w:val="0095382D"/>
    <w:rsid w:val="00953A78"/>
    <w:rsid w:val="009548E2"/>
    <w:rsid w:val="00955079"/>
    <w:rsid w:val="0095516C"/>
    <w:rsid w:val="0095524C"/>
    <w:rsid w:val="00955617"/>
    <w:rsid w:val="009558AB"/>
    <w:rsid w:val="00955DCD"/>
    <w:rsid w:val="00956DF7"/>
    <w:rsid w:val="00957239"/>
    <w:rsid w:val="00957731"/>
    <w:rsid w:val="00960024"/>
    <w:rsid w:val="00960076"/>
    <w:rsid w:val="0096029D"/>
    <w:rsid w:val="009609E0"/>
    <w:rsid w:val="00960AD7"/>
    <w:rsid w:val="00960F33"/>
    <w:rsid w:val="009615E1"/>
    <w:rsid w:val="009617B4"/>
    <w:rsid w:val="00961ACD"/>
    <w:rsid w:val="00961E27"/>
    <w:rsid w:val="00962851"/>
    <w:rsid w:val="00962E69"/>
    <w:rsid w:val="009634FB"/>
    <w:rsid w:val="009635CE"/>
    <w:rsid w:val="00963AC9"/>
    <w:rsid w:val="0096485B"/>
    <w:rsid w:val="00964CF6"/>
    <w:rsid w:val="00964E11"/>
    <w:rsid w:val="0096539A"/>
    <w:rsid w:val="009654D2"/>
    <w:rsid w:val="0096551F"/>
    <w:rsid w:val="00965DB6"/>
    <w:rsid w:val="009667A5"/>
    <w:rsid w:val="00966B90"/>
    <w:rsid w:val="00966F5A"/>
    <w:rsid w:val="009670DA"/>
    <w:rsid w:val="009671B7"/>
    <w:rsid w:val="009672F8"/>
    <w:rsid w:val="00967B54"/>
    <w:rsid w:val="0097019F"/>
    <w:rsid w:val="0097034B"/>
    <w:rsid w:val="00970954"/>
    <w:rsid w:val="00972185"/>
    <w:rsid w:val="0097251A"/>
    <w:rsid w:val="0097277A"/>
    <w:rsid w:val="009727C3"/>
    <w:rsid w:val="00972C70"/>
    <w:rsid w:val="00972DF3"/>
    <w:rsid w:val="00972EFC"/>
    <w:rsid w:val="0097348B"/>
    <w:rsid w:val="00973497"/>
    <w:rsid w:val="00973A66"/>
    <w:rsid w:val="00973AF4"/>
    <w:rsid w:val="00974467"/>
    <w:rsid w:val="009745A4"/>
    <w:rsid w:val="009747DA"/>
    <w:rsid w:val="00974841"/>
    <w:rsid w:val="0097627F"/>
    <w:rsid w:val="00976BB5"/>
    <w:rsid w:val="0097752D"/>
    <w:rsid w:val="00980664"/>
    <w:rsid w:val="00980926"/>
    <w:rsid w:val="00980953"/>
    <w:rsid w:val="009810FA"/>
    <w:rsid w:val="00981462"/>
    <w:rsid w:val="00981BFB"/>
    <w:rsid w:val="00982397"/>
    <w:rsid w:val="00982EAF"/>
    <w:rsid w:val="00982F97"/>
    <w:rsid w:val="00983205"/>
    <w:rsid w:val="00983420"/>
    <w:rsid w:val="009834E8"/>
    <w:rsid w:val="00983F0E"/>
    <w:rsid w:val="0098411E"/>
    <w:rsid w:val="009842A1"/>
    <w:rsid w:val="00984B68"/>
    <w:rsid w:val="00985D25"/>
    <w:rsid w:val="009860ED"/>
    <w:rsid w:val="009865FF"/>
    <w:rsid w:val="00986733"/>
    <w:rsid w:val="0098698C"/>
    <w:rsid w:val="00987092"/>
    <w:rsid w:val="0099021C"/>
    <w:rsid w:val="00990770"/>
    <w:rsid w:val="009909CC"/>
    <w:rsid w:val="0099169D"/>
    <w:rsid w:val="009919C8"/>
    <w:rsid w:val="009923BD"/>
    <w:rsid w:val="009925C6"/>
    <w:rsid w:val="00992A43"/>
    <w:rsid w:val="00992CD1"/>
    <w:rsid w:val="00992DFD"/>
    <w:rsid w:val="009945D8"/>
    <w:rsid w:val="009946F7"/>
    <w:rsid w:val="00994905"/>
    <w:rsid w:val="00994995"/>
    <w:rsid w:val="00994D86"/>
    <w:rsid w:val="009958D2"/>
    <w:rsid w:val="00995CD4"/>
    <w:rsid w:val="009961AB"/>
    <w:rsid w:val="009964B9"/>
    <w:rsid w:val="009964F1"/>
    <w:rsid w:val="0099655D"/>
    <w:rsid w:val="00996D0C"/>
    <w:rsid w:val="00996DD7"/>
    <w:rsid w:val="00996EE0"/>
    <w:rsid w:val="0099741A"/>
    <w:rsid w:val="00997699"/>
    <w:rsid w:val="00997893"/>
    <w:rsid w:val="00997E76"/>
    <w:rsid w:val="009A0058"/>
    <w:rsid w:val="009A1E0C"/>
    <w:rsid w:val="009A226A"/>
    <w:rsid w:val="009A2D2D"/>
    <w:rsid w:val="009A2E87"/>
    <w:rsid w:val="009A30EF"/>
    <w:rsid w:val="009A32BB"/>
    <w:rsid w:val="009A338D"/>
    <w:rsid w:val="009A43AA"/>
    <w:rsid w:val="009A492A"/>
    <w:rsid w:val="009A4EF1"/>
    <w:rsid w:val="009A56E1"/>
    <w:rsid w:val="009A62DF"/>
    <w:rsid w:val="009A6694"/>
    <w:rsid w:val="009A743D"/>
    <w:rsid w:val="009A75D8"/>
    <w:rsid w:val="009A764A"/>
    <w:rsid w:val="009A7784"/>
    <w:rsid w:val="009B0709"/>
    <w:rsid w:val="009B0BD3"/>
    <w:rsid w:val="009B0F0E"/>
    <w:rsid w:val="009B15AB"/>
    <w:rsid w:val="009B2082"/>
    <w:rsid w:val="009B22BD"/>
    <w:rsid w:val="009B2417"/>
    <w:rsid w:val="009B28B8"/>
    <w:rsid w:val="009B309A"/>
    <w:rsid w:val="009B31D5"/>
    <w:rsid w:val="009B3527"/>
    <w:rsid w:val="009B4542"/>
    <w:rsid w:val="009B4FE5"/>
    <w:rsid w:val="009B509E"/>
    <w:rsid w:val="009B545F"/>
    <w:rsid w:val="009B5492"/>
    <w:rsid w:val="009B61E5"/>
    <w:rsid w:val="009B6906"/>
    <w:rsid w:val="009B69A5"/>
    <w:rsid w:val="009B6FA8"/>
    <w:rsid w:val="009B7243"/>
    <w:rsid w:val="009B728F"/>
    <w:rsid w:val="009B735D"/>
    <w:rsid w:val="009B743B"/>
    <w:rsid w:val="009B7BC5"/>
    <w:rsid w:val="009B7EF1"/>
    <w:rsid w:val="009C03FF"/>
    <w:rsid w:val="009C115C"/>
    <w:rsid w:val="009C1252"/>
    <w:rsid w:val="009C1475"/>
    <w:rsid w:val="009C19AE"/>
    <w:rsid w:val="009C1DCB"/>
    <w:rsid w:val="009C1EBD"/>
    <w:rsid w:val="009C2113"/>
    <w:rsid w:val="009C3D5F"/>
    <w:rsid w:val="009C4076"/>
    <w:rsid w:val="009C42EB"/>
    <w:rsid w:val="009C5ECF"/>
    <w:rsid w:val="009C65F5"/>
    <w:rsid w:val="009C6768"/>
    <w:rsid w:val="009C6D82"/>
    <w:rsid w:val="009C730B"/>
    <w:rsid w:val="009C7906"/>
    <w:rsid w:val="009C7D3D"/>
    <w:rsid w:val="009D00B8"/>
    <w:rsid w:val="009D0354"/>
    <w:rsid w:val="009D04E9"/>
    <w:rsid w:val="009D09A6"/>
    <w:rsid w:val="009D0B96"/>
    <w:rsid w:val="009D1E98"/>
    <w:rsid w:val="009D2123"/>
    <w:rsid w:val="009D2446"/>
    <w:rsid w:val="009D2714"/>
    <w:rsid w:val="009D2BC9"/>
    <w:rsid w:val="009D2F70"/>
    <w:rsid w:val="009D2FBA"/>
    <w:rsid w:val="009D3267"/>
    <w:rsid w:val="009D40CB"/>
    <w:rsid w:val="009D4760"/>
    <w:rsid w:val="009D52D5"/>
    <w:rsid w:val="009D5A95"/>
    <w:rsid w:val="009D63F6"/>
    <w:rsid w:val="009D66E9"/>
    <w:rsid w:val="009D691E"/>
    <w:rsid w:val="009D6927"/>
    <w:rsid w:val="009D6B61"/>
    <w:rsid w:val="009D6F55"/>
    <w:rsid w:val="009D76EB"/>
    <w:rsid w:val="009E00C4"/>
    <w:rsid w:val="009E0187"/>
    <w:rsid w:val="009E075C"/>
    <w:rsid w:val="009E0840"/>
    <w:rsid w:val="009E1391"/>
    <w:rsid w:val="009E1C14"/>
    <w:rsid w:val="009E1C75"/>
    <w:rsid w:val="009E1F04"/>
    <w:rsid w:val="009E1F41"/>
    <w:rsid w:val="009E1FA7"/>
    <w:rsid w:val="009E1FF9"/>
    <w:rsid w:val="009E225B"/>
    <w:rsid w:val="009E2C1C"/>
    <w:rsid w:val="009E3D71"/>
    <w:rsid w:val="009E41D7"/>
    <w:rsid w:val="009E434B"/>
    <w:rsid w:val="009E4F0C"/>
    <w:rsid w:val="009E57B5"/>
    <w:rsid w:val="009E598D"/>
    <w:rsid w:val="009E655E"/>
    <w:rsid w:val="009E66C4"/>
    <w:rsid w:val="009E69C0"/>
    <w:rsid w:val="009E708A"/>
    <w:rsid w:val="009E74FD"/>
    <w:rsid w:val="009F02DE"/>
    <w:rsid w:val="009F034F"/>
    <w:rsid w:val="009F09D0"/>
    <w:rsid w:val="009F1254"/>
    <w:rsid w:val="009F12B1"/>
    <w:rsid w:val="009F1BC9"/>
    <w:rsid w:val="009F2A4F"/>
    <w:rsid w:val="009F3D22"/>
    <w:rsid w:val="009F42E5"/>
    <w:rsid w:val="009F4420"/>
    <w:rsid w:val="009F4AA0"/>
    <w:rsid w:val="009F4B00"/>
    <w:rsid w:val="009F4C1D"/>
    <w:rsid w:val="009F5291"/>
    <w:rsid w:val="009F543A"/>
    <w:rsid w:val="009F6229"/>
    <w:rsid w:val="009F679B"/>
    <w:rsid w:val="009F6AD9"/>
    <w:rsid w:val="009F713E"/>
    <w:rsid w:val="009F7AA7"/>
    <w:rsid w:val="009F7ADE"/>
    <w:rsid w:val="00A002B5"/>
    <w:rsid w:val="00A01294"/>
    <w:rsid w:val="00A0142F"/>
    <w:rsid w:val="00A0149B"/>
    <w:rsid w:val="00A01746"/>
    <w:rsid w:val="00A01ACA"/>
    <w:rsid w:val="00A021DF"/>
    <w:rsid w:val="00A0235B"/>
    <w:rsid w:val="00A0274F"/>
    <w:rsid w:val="00A02D3D"/>
    <w:rsid w:val="00A030D9"/>
    <w:rsid w:val="00A03353"/>
    <w:rsid w:val="00A04217"/>
    <w:rsid w:val="00A04A02"/>
    <w:rsid w:val="00A0504C"/>
    <w:rsid w:val="00A052EA"/>
    <w:rsid w:val="00A05496"/>
    <w:rsid w:val="00A05B07"/>
    <w:rsid w:val="00A0688F"/>
    <w:rsid w:val="00A06D00"/>
    <w:rsid w:val="00A06D8D"/>
    <w:rsid w:val="00A0735F"/>
    <w:rsid w:val="00A07A10"/>
    <w:rsid w:val="00A07A4A"/>
    <w:rsid w:val="00A07E17"/>
    <w:rsid w:val="00A1014E"/>
    <w:rsid w:val="00A107D3"/>
    <w:rsid w:val="00A10DF3"/>
    <w:rsid w:val="00A11EB0"/>
    <w:rsid w:val="00A13002"/>
    <w:rsid w:val="00A13183"/>
    <w:rsid w:val="00A1349B"/>
    <w:rsid w:val="00A139AC"/>
    <w:rsid w:val="00A140AB"/>
    <w:rsid w:val="00A1485A"/>
    <w:rsid w:val="00A15624"/>
    <w:rsid w:val="00A156B4"/>
    <w:rsid w:val="00A15CAB"/>
    <w:rsid w:val="00A15DC1"/>
    <w:rsid w:val="00A16312"/>
    <w:rsid w:val="00A16F39"/>
    <w:rsid w:val="00A16FF8"/>
    <w:rsid w:val="00A20268"/>
    <w:rsid w:val="00A202A1"/>
    <w:rsid w:val="00A20A20"/>
    <w:rsid w:val="00A21A15"/>
    <w:rsid w:val="00A22388"/>
    <w:rsid w:val="00A22392"/>
    <w:rsid w:val="00A2249E"/>
    <w:rsid w:val="00A232C9"/>
    <w:rsid w:val="00A2372C"/>
    <w:rsid w:val="00A240B8"/>
    <w:rsid w:val="00A24579"/>
    <w:rsid w:val="00A2499A"/>
    <w:rsid w:val="00A24A4D"/>
    <w:rsid w:val="00A24C9C"/>
    <w:rsid w:val="00A2515F"/>
    <w:rsid w:val="00A25D95"/>
    <w:rsid w:val="00A25DAE"/>
    <w:rsid w:val="00A2628D"/>
    <w:rsid w:val="00A268B5"/>
    <w:rsid w:val="00A26AF6"/>
    <w:rsid w:val="00A309D9"/>
    <w:rsid w:val="00A31140"/>
    <w:rsid w:val="00A3256C"/>
    <w:rsid w:val="00A32E85"/>
    <w:rsid w:val="00A32F76"/>
    <w:rsid w:val="00A33475"/>
    <w:rsid w:val="00A33978"/>
    <w:rsid w:val="00A339E5"/>
    <w:rsid w:val="00A343B6"/>
    <w:rsid w:val="00A34C76"/>
    <w:rsid w:val="00A35D1F"/>
    <w:rsid w:val="00A36797"/>
    <w:rsid w:val="00A3695C"/>
    <w:rsid w:val="00A373E9"/>
    <w:rsid w:val="00A373F8"/>
    <w:rsid w:val="00A3757D"/>
    <w:rsid w:val="00A37A06"/>
    <w:rsid w:val="00A40DC0"/>
    <w:rsid w:val="00A41153"/>
    <w:rsid w:val="00A4148D"/>
    <w:rsid w:val="00A419D5"/>
    <w:rsid w:val="00A41BE5"/>
    <w:rsid w:val="00A41E82"/>
    <w:rsid w:val="00A41F72"/>
    <w:rsid w:val="00A423EE"/>
    <w:rsid w:val="00A42467"/>
    <w:rsid w:val="00A42CD6"/>
    <w:rsid w:val="00A431A3"/>
    <w:rsid w:val="00A44456"/>
    <w:rsid w:val="00A45159"/>
    <w:rsid w:val="00A4563D"/>
    <w:rsid w:val="00A45800"/>
    <w:rsid w:val="00A45C8B"/>
    <w:rsid w:val="00A462E7"/>
    <w:rsid w:val="00A46FE8"/>
    <w:rsid w:val="00A47DD6"/>
    <w:rsid w:val="00A50AC4"/>
    <w:rsid w:val="00A50D1A"/>
    <w:rsid w:val="00A514C5"/>
    <w:rsid w:val="00A5204A"/>
    <w:rsid w:val="00A527E1"/>
    <w:rsid w:val="00A528BC"/>
    <w:rsid w:val="00A52DE5"/>
    <w:rsid w:val="00A5335D"/>
    <w:rsid w:val="00A5339A"/>
    <w:rsid w:val="00A53642"/>
    <w:rsid w:val="00A53843"/>
    <w:rsid w:val="00A53ACB"/>
    <w:rsid w:val="00A5413C"/>
    <w:rsid w:val="00A541C2"/>
    <w:rsid w:val="00A54447"/>
    <w:rsid w:val="00A54850"/>
    <w:rsid w:val="00A557BA"/>
    <w:rsid w:val="00A55DC5"/>
    <w:rsid w:val="00A55EDD"/>
    <w:rsid w:val="00A55FCB"/>
    <w:rsid w:val="00A564C0"/>
    <w:rsid w:val="00A56615"/>
    <w:rsid w:val="00A567DC"/>
    <w:rsid w:val="00A602CE"/>
    <w:rsid w:val="00A6110B"/>
    <w:rsid w:val="00A61FC4"/>
    <w:rsid w:val="00A62BE1"/>
    <w:rsid w:val="00A62D9E"/>
    <w:rsid w:val="00A62E9A"/>
    <w:rsid w:val="00A631FC"/>
    <w:rsid w:val="00A63D11"/>
    <w:rsid w:val="00A64193"/>
    <w:rsid w:val="00A6555C"/>
    <w:rsid w:val="00A6618F"/>
    <w:rsid w:val="00A6673A"/>
    <w:rsid w:val="00A6690D"/>
    <w:rsid w:val="00A66963"/>
    <w:rsid w:val="00A66F63"/>
    <w:rsid w:val="00A66F82"/>
    <w:rsid w:val="00A679E1"/>
    <w:rsid w:val="00A70860"/>
    <w:rsid w:val="00A70BCE"/>
    <w:rsid w:val="00A7193C"/>
    <w:rsid w:val="00A71B4C"/>
    <w:rsid w:val="00A71C36"/>
    <w:rsid w:val="00A7237A"/>
    <w:rsid w:val="00A72428"/>
    <w:rsid w:val="00A73141"/>
    <w:rsid w:val="00A73EE4"/>
    <w:rsid w:val="00A7460E"/>
    <w:rsid w:val="00A74672"/>
    <w:rsid w:val="00A74BD2"/>
    <w:rsid w:val="00A7590E"/>
    <w:rsid w:val="00A75E17"/>
    <w:rsid w:val="00A75FBF"/>
    <w:rsid w:val="00A760FE"/>
    <w:rsid w:val="00A76C7E"/>
    <w:rsid w:val="00A76DDC"/>
    <w:rsid w:val="00A76EAB"/>
    <w:rsid w:val="00A7733F"/>
    <w:rsid w:val="00A775B0"/>
    <w:rsid w:val="00A77F2F"/>
    <w:rsid w:val="00A8016B"/>
    <w:rsid w:val="00A8059C"/>
    <w:rsid w:val="00A80829"/>
    <w:rsid w:val="00A80CEE"/>
    <w:rsid w:val="00A80D68"/>
    <w:rsid w:val="00A81140"/>
    <w:rsid w:val="00A81C89"/>
    <w:rsid w:val="00A81FB0"/>
    <w:rsid w:val="00A83016"/>
    <w:rsid w:val="00A8306C"/>
    <w:rsid w:val="00A835BE"/>
    <w:rsid w:val="00A8366E"/>
    <w:rsid w:val="00A83881"/>
    <w:rsid w:val="00A83B6C"/>
    <w:rsid w:val="00A84BB0"/>
    <w:rsid w:val="00A84D54"/>
    <w:rsid w:val="00A852A5"/>
    <w:rsid w:val="00A854D2"/>
    <w:rsid w:val="00A8595E"/>
    <w:rsid w:val="00A85C87"/>
    <w:rsid w:val="00A8604A"/>
    <w:rsid w:val="00A863FC"/>
    <w:rsid w:val="00A864DC"/>
    <w:rsid w:val="00A86BA0"/>
    <w:rsid w:val="00A86F05"/>
    <w:rsid w:val="00A876EF"/>
    <w:rsid w:val="00A877E2"/>
    <w:rsid w:val="00A87F1F"/>
    <w:rsid w:val="00A90565"/>
    <w:rsid w:val="00A905D5"/>
    <w:rsid w:val="00A916EF"/>
    <w:rsid w:val="00A9229B"/>
    <w:rsid w:val="00A92941"/>
    <w:rsid w:val="00A92C49"/>
    <w:rsid w:val="00A931F7"/>
    <w:rsid w:val="00A933E7"/>
    <w:rsid w:val="00A93C37"/>
    <w:rsid w:val="00A93D85"/>
    <w:rsid w:val="00A95575"/>
    <w:rsid w:val="00A9559C"/>
    <w:rsid w:val="00A956C1"/>
    <w:rsid w:val="00A957FA"/>
    <w:rsid w:val="00A9592C"/>
    <w:rsid w:val="00A95945"/>
    <w:rsid w:val="00A95D51"/>
    <w:rsid w:val="00A96873"/>
    <w:rsid w:val="00A968AB"/>
    <w:rsid w:val="00A96927"/>
    <w:rsid w:val="00A96F8E"/>
    <w:rsid w:val="00A97FF4"/>
    <w:rsid w:val="00AA01D5"/>
    <w:rsid w:val="00AA0646"/>
    <w:rsid w:val="00AA077D"/>
    <w:rsid w:val="00AA0B82"/>
    <w:rsid w:val="00AA16ED"/>
    <w:rsid w:val="00AA17D6"/>
    <w:rsid w:val="00AA1A4E"/>
    <w:rsid w:val="00AA1BD7"/>
    <w:rsid w:val="00AA1F80"/>
    <w:rsid w:val="00AA21ED"/>
    <w:rsid w:val="00AA2A5D"/>
    <w:rsid w:val="00AA2DAC"/>
    <w:rsid w:val="00AA4121"/>
    <w:rsid w:val="00AA45CE"/>
    <w:rsid w:val="00AA4BF7"/>
    <w:rsid w:val="00AA4C69"/>
    <w:rsid w:val="00AA5AF6"/>
    <w:rsid w:val="00AA5B46"/>
    <w:rsid w:val="00AA6F92"/>
    <w:rsid w:val="00AB01D4"/>
    <w:rsid w:val="00AB05AF"/>
    <w:rsid w:val="00AB1172"/>
    <w:rsid w:val="00AB1D41"/>
    <w:rsid w:val="00AB262A"/>
    <w:rsid w:val="00AB35B0"/>
    <w:rsid w:val="00AB37EA"/>
    <w:rsid w:val="00AB3DF9"/>
    <w:rsid w:val="00AB5263"/>
    <w:rsid w:val="00AB593F"/>
    <w:rsid w:val="00AB5A14"/>
    <w:rsid w:val="00AB5EA8"/>
    <w:rsid w:val="00AB6822"/>
    <w:rsid w:val="00AB6E3C"/>
    <w:rsid w:val="00AB73F3"/>
    <w:rsid w:val="00AB742F"/>
    <w:rsid w:val="00AB7B4B"/>
    <w:rsid w:val="00AB7CA9"/>
    <w:rsid w:val="00AC0595"/>
    <w:rsid w:val="00AC09DD"/>
    <w:rsid w:val="00AC1573"/>
    <w:rsid w:val="00AC1613"/>
    <w:rsid w:val="00AC1CF7"/>
    <w:rsid w:val="00AC22CA"/>
    <w:rsid w:val="00AC2512"/>
    <w:rsid w:val="00AC3468"/>
    <w:rsid w:val="00AC3798"/>
    <w:rsid w:val="00AC3B57"/>
    <w:rsid w:val="00AC3FC7"/>
    <w:rsid w:val="00AC41E7"/>
    <w:rsid w:val="00AC4659"/>
    <w:rsid w:val="00AC5DFE"/>
    <w:rsid w:val="00AC654D"/>
    <w:rsid w:val="00AC67FF"/>
    <w:rsid w:val="00AC7FCC"/>
    <w:rsid w:val="00AD073D"/>
    <w:rsid w:val="00AD09CA"/>
    <w:rsid w:val="00AD0F50"/>
    <w:rsid w:val="00AD173E"/>
    <w:rsid w:val="00AD1814"/>
    <w:rsid w:val="00AD1D62"/>
    <w:rsid w:val="00AD1FF6"/>
    <w:rsid w:val="00AD21BF"/>
    <w:rsid w:val="00AD2639"/>
    <w:rsid w:val="00AD264F"/>
    <w:rsid w:val="00AD35A5"/>
    <w:rsid w:val="00AD379F"/>
    <w:rsid w:val="00AD3E5D"/>
    <w:rsid w:val="00AD42C5"/>
    <w:rsid w:val="00AD47D4"/>
    <w:rsid w:val="00AD50FD"/>
    <w:rsid w:val="00AD5264"/>
    <w:rsid w:val="00AD581A"/>
    <w:rsid w:val="00AD6FDD"/>
    <w:rsid w:val="00AD70C3"/>
    <w:rsid w:val="00AD73AF"/>
    <w:rsid w:val="00AD760E"/>
    <w:rsid w:val="00AD7875"/>
    <w:rsid w:val="00AD7D1F"/>
    <w:rsid w:val="00AD7E49"/>
    <w:rsid w:val="00AE0379"/>
    <w:rsid w:val="00AE09FE"/>
    <w:rsid w:val="00AE0BD5"/>
    <w:rsid w:val="00AE10B1"/>
    <w:rsid w:val="00AE1836"/>
    <w:rsid w:val="00AE2730"/>
    <w:rsid w:val="00AE32F8"/>
    <w:rsid w:val="00AE3A2E"/>
    <w:rsid w:val="00AE4528"/>
    <w:rsid w:val="00AE4E57"/>
    <w:rsid w:val="00AE55FE"/>
    <w:rsid w:val="00AE5F35"/>
    <w:rsid w:val="00AE6826"/>
    <w:rsid w:val="00AE774C"/>
    <w:rsid w:val="00AF0936"/>
    <w:rsid w:val="00AF1404"/>
    <w:rsid w:val="00AF18FB"/>
    <w:rsid w:val="00AF1CE0"/>
    <w:rsid w:val="00AF21B5"/>
    <w:rsid w:val="00AF2224"/>
    <w:rsid w:val="00AF3042"/>
    <w:rsid w:val="00AF3304"/>
    <w:rsid w:val="00AF357C"/>
    <w:rsid w:val="00AF360C"/>
    <w:rsid w:val="00AF3720"/>
    <w:rsid w:val="00AF3AF9"/>
    <w:rsid w:val="00AF3D50"/>
    <w:rsid w:val="00AF4548"/>
    <w:rsid w:val="00AF4AFB"/>
    <w:rsid w:val="00AF4B8B"/>
    <w:rsid w:val="00AF4EF3"/>
    <w:rsid w:val="00AF4F92"/>
    <w:rsid w:val="00AF5651"/>
    <w:rsid w:val="00AF6509"/>
    <w:rsid w:val="00AF6D34"/>
    <w:rsid w:val="00AF6D7A"/>
    <w:rsid w:val="00AF6EB4"/>
    <w:rsid w:val="00AF6F79"/>
    <w:rsid w:val="00B00B53"/>
    <w:rsid w:val="00B0109C"/>
    <w:rsid w:val="00B017A5"/>
    <w:rsid w:val="00B017E5"/>
    <w:rsid w:val="00B018F3"/>
    <w:rsid w:val="00B02B76"/>
    <w:rsid w:val="00B02DE3"/>
    <w:rsid w:val="00B0324A"/>
    <w:rsid w:val="00B03369"/>
    <w:rsid w:val="00B03660"/>
    <w:rsid w:val="00B0384F"/>
    <w:rsid w:val="00B04731"/>
    <w:rsid w:val="00B051D1"/>
    <w:rsid w:val="00B057B6"/>
    <w:rsid w:val="00B05EE2"/>
    <w:rsid w:val="00B06789"/>
    <w:rsid w:val="00B071CB"/>
    <w:rsid w:val="00B0753E"/>
    <w:rsid w:val="00B07AC4"/>
    <w:rsid w:val="00B107A9"/>
    <w:rsid w:val="00B1102E"/>
    <w:rsid w:val="00B12A1D"/>
    <w:rsid w:val="00B12EC9"/>
    <w:rsid w:val="00B13869"/>
    <w:rsid w:val="00B13A12"/>
    <w:rsid w:val="00B1448C"/>
    <w:rsid w:val="00B14FEE"/>
    <w:rsid w:val="00B15301"/>
    <w:rsid w:val="00B15DE2"/>
    <w:rsid w:val="00B164E1"/>
    <w:rsid w:val="00B166EB"/>
    <w:rsid w:val="00B16ADC"/>
    <w:rsid w:val="00B17345"/>
    <w:rsid w:val="00B174D4"/>
    <w:rsid w:val="00B17552"/>
    <w:rsid w:val="00B17961"/>
    <w:rsid w:val="00B17C38"/>
    <w:rsid w:val="00B17C4E"/>
    <w:rsid w:val="00B17E92"/>
    <w:rsid w:val="00B17EF4"/>
    <w:rsid w:val="00B205EC"/>
    <w:rsid w:val="00B208DB"/>
    <w:rsid w:val="00B20C13"/>
    <w:rsid w:val="00B21307"/>
    <w:rsid w:val="00B21511"/>
    <w:rsid w:val="00B21DAF"/>
    <w:rsid w:val="00B21F5C"/>
    <w:rsid w:val="00B225E1"/>
    <w:rsid w:val="00B22B0E"/>
    <w:rsid w:val="00B22D19"/>
    <w:rsid w:val="00B23674"/>
    <w:rsid w:val="00B23A20"/>
    <w:rsid w:val="00B24095"/>
    <w:rsid w:val="00B24399"/>
    <w:rsid w:val="00B244B7"/>
    <w:rsid w:val="00B2529A"/>
    <w:rsid w:val="00B25A9D"/>
    <w:rsid w:val="00B266D8"/>
    <w:rsid w:val="00B26C77"/>
    <w:rsid w:val="00B26EBF"/>
    <w:rsid w:val="00B2754B"/>
    <w:rsid w:val="00B30194"/>
    <w:rsid w:val="00B3051A"/>
    <w:rsid w:val="00B30CA7"/>
    <w:rsid w:val="00B314D7"/>
    <w:rsid w:val="00B318D4"/>
    <w:rsid w:val="00B31970"/>
    <w:rsid w:val="00B31E79"/>
    <w:rsid w:val="00B321AB"/>
    <w:rsid w:val="00B32770"/>
    <w:rsid w:val="00B32B71"/>
    <w:rsid w:val="00B3357C"/>
    <w:rsid w:val="00B33C58"/>
    <w:rsid w:val="00B34282"/>
    <w:rsid w:val="00B34765"/>
    <w:rsid w:val="00B35694"/>
    <w:rsid w:val="00B35931"/>
    <w:rsid w:val="00B36E9A"/>
    <w:rsid w:val="00B402FA"/>
    <w:rsid w:val="00B40A86"/>
    <w:rsid w:val="00B40E52"/>
    <w:rsid w:val="00B410C1"/>
    <w:rsid w:val="00B417AC"/>
    <w:rsid w:val="00B41A4D"/>
    <w:rsid w:val="00B41A7C"/>
    <w:rsid w:val="00B4222B"/>
    <w:rsid w:val="00B42396"/>
    <w:rsid w:val="00B423C2"/>
    <w:rsid w:val="00B42490"/>
    <w:rsid w:val="00B42661"/>
    <w:rsid w:val="00B42726"/>
    <w:rsid w:val="00B431FC"/>
    <w:rsid w:val="00B434B8"/>
    <w:rsid w:val="00B44D84"/>
    <w:rsid w:val="00B451F6"/>
    <w:rsid w:val="00B45324"/>
    <w:rsid w:val="00B45B8D"/>
    <w:rsid w:val="00B45D20"/>
    <w:rsid w:val="00B45DDA"/>
    <w:rsid w:val="00B46024"/>
    <w:rsid w:val="00B463AE"/>
    <w:rsid w:val="00B46D40"/>
    <w:rsid w:val="00B46F3C"/>
    <w:rsid w:val="00B4727E"/>
    <w:rsid w:val="00B478A1"/>
    <w:rsid w:val="00B47A68"/>
    <w:rsid w:val="00B47AB8"/>
    <w:rsid w:val="00B47B78"/>
    <w:rsid w:val="00B47CB8"/>
    <w:rsid w:val="00B5173A"/>
    <w:rsid w:val="00B52B18"/>
    <w:rsid w:val="00B52F42"/>
    <w:rsid w:val="00B53332"/>
    <w:rsid w:val="00B53610"/>
    <w:rsid w:val="00B53962"/>
    <w:rsid w:val="00B53F48"/>
    <w:rsid w:val="00B5447E"/>
    <w:rsid w:val="00B5473F"/>
    <w:rsid w:val="00B5549E"/>
    <w:rsid w:val="00B55597"/>
    <w:rsid w:val="00B55A97"/>
    <w:rsid w:val="00B56633"/>
    <w:rsid w:val="00B56F6B"/>
    <w:rsid w:val="00B57162"/>
    <w:rsid w:val="00B6023F"/>
    <w:rsid w:val="00B609AA"/>
    <w:rsid w:val="00B61922"/>
    <w:rsid w:val="00B621DF"/>
    <w:rsid w:val="00B62378"/>
    <w:rsid w:val="00B625A7"/>
    <w:rsid w:val="00B6268D"/>
    <w:rsid w:val="00B6275B"/>
    <w:rsid w:val="00B62E04"/>
    <w:rsid w:val="00B62FA8"/>
    <w:rsid w:val="00B63B16"/>
    <w:rsid w:val="00B64702"/>
    <w:rsid w:val="00B6470A"/>
    <w:rsid w:val="00B64786"/>
    <w:rsid w:val="00B6486A"/>
    <w:rsid w:val="00B651A2"/>
    <w:rsid w:val="00B655DA"/>
    <w:rsid w:val="00B65705"/>
    <w:rsid w:val="00B6615E"/>
    <w:rsid w:val="00B66264"/>
    <w:rsid w:val="00B66327"/>
    <w:rsid w:val="00B6633E"/>
    <w:rsid w:val="00B663A4"/>
    <w:rsid w:val="00B6701A"/>
    <w:rsid w:val="00B67376"/>
    <w:rsid w:val="00B674B7"/>
    <w:rsid w:val="00B6776B"/>
    <w:rsid w:val="00B67BAC"/>
    <w:rsid w:val="00B7147C"/>
    <w:rsid w:val="00B717E6"/>
    <w:rsid w:val="00B72A72"/>
    <w:rsid w:val="00B72CC8"/>
    <w:rsid w:val="00B7329C"/>
    <w:rsid w:val="00B733DF"/>
    <w:rsid w:val="00B737D4"/>
    <w:rsid w:val="00B74286"/>
    <w:rsid w:val="00B74880"/>
    <w:rsid w:val="00B74D0B"/>
    <w:rsid w:val="00B74E39"/>
    <w:rsid w:val="00B7545E"/>
    <w:rsid w:val="00B75562"/>
    <w:rsid w:val="00B75866"/>
    <w:rsid w:val="00B75B6E"/>
    <w:rsid w:val="00B75D5A"/>
    <w:rsid w:val="00B76317"/>
    <w:rsid w:val="00B76388"/>
    <w:rsid w:val="00B76B8F"/>
    <w:rsid w:val="00B77072"/>
    <w:rsid w:val="00B775A1"/>
    <w:rsid w:val="00B77926"/>
    <w:rsid w:val="00B77992"/>
    <w:rsid w:val="00B803C9"/>
    <w:rsid w:val="00B80632"/>
    <w:rsid w:val="00B80896"/>
    <w:rsid w:val="00B80BFE"/>
    <w:rsid w:val="00B812E1"/>
    <w:rsid w:val="00B81564"/>
    <w:rsid w:val="00B81D33"/>
    <w:rsid w:val="00B820D2"/>
    <w:rsid w:val="00B82689"/>
    <w:rsid w:val="00B82B01"/>
    <w:rsid w:val="00B83269"/>
    <w:rsid w:val="00B839D2"/>
    <w:rsid w:val="00B83B13"/>
    <w:rsid w:val="00B83D25"/>
    <w:rsid w:val="00B83FF7"/>
    <w:rsid w:val="00B841B3"/>
    <w:rsid w:val="00B8479A"/>
    <w:rsid w:val="00B85672"/>
    <w:rsid w:val="00B85C18"/>
    <w:rsid w:val="00B862CC"/>
    <w:rsid w:val="00B87323"/>
    <w:rsid w:val="00B87A60"/>
    <w:rsid w:val="00B87CC8"/>
    <w:rsid w:val="00B9045E"/>
    <w:rsid w:val="00B90884"/>
    <w:rsid w:val="00B90DF2"/>
    <w:rsid w:val="00B91853"/>
    <w:rsid w:val="00B91CCC"/>
    <w:rsid w:val="00B928DF"/>
    <w:rsid w:val="00B93903"/>
    <w:rsid w:val="00B93E59"/>
    <w:rsid w:val="00B942A1"/>
    <w:rsid w:val="00B945E7"/>
    <w:rsid w:val="00B95140"/>
    <w:rsid w:val="00B953B1"/>
    <w:rsid w:val="00B95437"/>
    <w:rsid w:val="00B954FC"/>
    <w:rsid w:val="00B95A5F"/>
    <w:rsid w:val="00B95CD8"/>
    <w:rsid w:val="00B961FD"/>
    <w:rsid w:val="00B96887"/>
    <w:rsid w:val="00B96A65"/>
    <w:rsid w:val="00B96F1B"/>
    <w:rsid w:val="00B9718A"/>
    <w:rsid w:val="00B97701"/>
    <w:rsid w:val="00B97934"/>
    <w:rsid w:val="00B97CA0"/>
    <w:rsid w:val="00BA0AFE"/>
    <w:rsid w:val="00BA0E3F"/>
    <w:rsid w:val="00BA164A"/>
    <w:rsid w:val="00BA181E"/>
    <w:rsid w:val="00BA1F0F"/>
    <w:rsid w:val="00BA39A8"/>
    <w:rsid w:val="00BA3C96"/>
    <w:rsid w:val="00BA3D10"/>
    <w:rsid w:val="00BA5837"/>
    <w:rsid w:val="00BA60E8"/>
    <w:rsid w:val="00BA672F"/>
    <w:rsid w:val="00BA6B3A"/>
    <w:rsid w:val="00BA6CDE"/>
    <w:rsid w:val="00BA780F"/>
    <w:rsid w:val="00BA7A93"/>
    <w:rsid w:val="00BB0357"/>
    <w:rsid w:val="00BB0979"/>
    <w:rsid w:val="00BB1487"/>
    <w:rsid w:val="00BB15B1"/>
    <w:rsid w:val="00BB1D40"/>
    <w:rsid w:val="00BB23D7"/>
    <w:rsid w:val="00BB325A"/>
    <w:rsid w:val="00BB36BE"/>
    <w:rsid w:val="00BB4725"/>
    <w:rsid w:val="00BB4819"/>
    <w:rsid w:val="00BB498A"/>
    <w:rsid w:val="00BB4A62"/>
    <w:rsid w:val="00BB68CB"/>
    <w:rsid w:val="00BB7AC1"/>
    <w:rsid w:val="00BC0C79"/>
    <w:rsid w:val="00BC1E22"/>
    <w:rsid w:val="00BC1F89"/>
    <w:rsid w:val="00BC2225"/>
    <w:rsid w:val="00BC2367"/>
    <w:rsid w:val="00BC2B6A"/>
    <w:rsid w:val="00BC3938"/>
    <w:rsid w:val="00BC3A84"/>
    <w:rsid w:val="00BC4257"/>
    <w:rsid w:val="00BC451D"/>
    <w:rsid w:val="00BC5371"/>
    <w:rsid w:val="00BC582F"/>
    <w:rsid w:val="00BC5C12"/>
    <w:rsid w:val="00BC63A1"/>
    <w:rsid w:val="00BC667D"/>
    <w:rsid w:val="00BC6773"/>
    <w:rsid w:val="00BC6915"/>
    <w:rsid w:val="00BC6AF3"/>
    <w:rsid w:val="00BC6D4D"/>
    <w:rsid w:val="00BC77A7"/>
    <w:rsid w:val="00BD0DA3"/>
    <w:rsid w:val="00BD13DC"/>
    <w:rsid w:val="00BD182E"/>
    <w:rsid w:val="00BD19BB"/>
    <w:rsid w:val="00BD1F32"/>
    <w:rsid w:val="00BD321B"/>
    <w:rsid w:val="00BD383D"/>
    <w:rsid w:val="00BD3A3C"/>
    <w:rsid w:val="00BD3C74"/>
    <w:rsid w:val="00BD407A"/>
    <w:rsid w:val="00BD446A"/>
    <w:rsid w:val="00BD448F"/>
    <w:rsid w:val="00BD5361"/>
    <w:rsid w:val="00BD5ABC"/>
    <w:rsid w:val="00BD6221"/>
    <w:rsid w:val="00BD64D6"/>
    <w:rsid w:val="00BD6E26"/>
    <w:rsid w:val="00BE0E69"/>
    <w:rsid w:val="00BE1AEF"/>
    <w:rsid w:val="00BE1D48"/>
    <w:rsid w:val="00BE1EBD"/>
    <w:rsid w:val="00BE1EEA"/>
    <w:rsid w:val="00BE239B"/>
    <w:rsid w:val="00BE29BD"/>
    <w:rsid w:val="00BE2C30"/>
    <w:rsid w:val="00BE2D3C"/>
    <w:rsid w:val="00BE3222"/>
    <w:rsid w:val="00BE39AF"/>
    <w:rsid w:val="00BE47F2"/>
    <w:rsid w:val="00BE5702"/>
    <w:rsid w:val="00BE5E84"/>
    <w:rsid w:val="00BE6101"/>
    <w:rsid w:val="00BE646D"/>
    <w:rsid w:val="00BE65B5"/>
    <w:rsid w:val="00BE68B5"/>
    <w:rsid w:val="00BE6CED"/>
    <w:rsid w:val="00BE6E7E"/>
    <w:rsid w:val="00BE6FC4"/>
    <w:rsid w:val="00BE7781"/>
    <w:rsid w:val="00BF02D6"/>
    <w:rsid w:val="00BF02FD"/>
    <w:rsid w:val="00BF0D3C"/>
    <w:rsid w:val="00BF15D6"/>
    <w:rsid w:val="00BF22B1"/>
    <w:rsid w:val="00BF2505"/>
    <w:rsid w:val="00BF2571"/>
    <w:rsid w:val="00BF3002"/>
    <w:rsid w:val="00BF3012"/>
    <w:rsid w:val="00BF3229"/>
    <w:rsid w:val="00BF3676"/>
    <w:rsid w:val="00BF386F"/>
    <w:rsid w:val="00BF3E45"/>
    <w:rsid w:val="00BF48D5"/>
    <w:rsid w:val="00BF511C"/>
    <w:rsid w:val="00BF5367"/>
    <w:rsid w:val="00BF592A"/>
    <w:rsid w:val="00BF59B1"/>
    <w:rsid w:val="00BF6533"/>
    <w:rsid w:val="00BF73CE"/>
    <w:rsid w:val="00BF7742"/>
    <w:rsid w:val="00BF78B4"/>
    <w:rsid w:val="00BF7B27"/>
    <w:rsid w:val="00C00277"/>
    <w:rsid w:val="00C00A2E"/>
    <w:rsid w:val="00C00EA6"/>
    <w:rsid w:val="00C011B7"/>
    <w:rsid w:val="00C01283"/>
    <w:rsid w:val="00C01696"/>
    <w:rsid w:val="00C0241B"/>
    <w:rsid w:val="00C0307C"/>
    <w:rsid w:val="00C03D26"/>
    <w:rsid w:val="00C03D83"/>
    <w:rsid w:val="00C04148"/>
    <w:rsid w:val="00C04AC8"/>
    <w:rsid w:val="00C05283"/>
    <w:rsid w:val="00C05324"/>
    <w:rsid w:val="00C0677C"/>
    <w:rsid w:val="00C069C0"/>
    <w:rsid w:val="00C0789D"/>
    <w:rsid w:val="00C10761"/>
    <w:rsid w:val="00C11790"/>
    <w:rsid w:val="00C11AAB"/>
    <w:rsid w:val="00C12318"/>
    <w:rsid w:val="00C125FB"/>
    <w:rsid w:val="00C135D0"/>
    <w:rsid w:val="00C13BD4"/>
    <w:rsid w:val="00C13F9C"/>
    <w:rsid w:val="00C147B6"/>
    <w:rsid w:val="00C14EA2"/>
    <w:rsid w:val="00C15423"/>
    <w:rsid w:val="00C158AF"/>
    <w:rsid w:val="00C15AFC"/>
    <w:rsid w:val="00C15FAA"/>
    <w:rsid w:val="00C16D58"/>
    <w:rsid w:val="00C16EF6"/>
    <w:rsid w:val="00C1710E"/>
    <w:rsid w:val="00C17784"/>
    <w:rsid w:val="00C17A70"/>
    <w:rsid w:val="00C17EA9"/>
    <w:rsid w:val="00C204EF"/>
    <w:rsid w:val="00C206F0"/>
    <w:rsid w:val="00C2167D"/>
    <w:rsid w:val="00C22D7D"/>
    <w:rsid w:val="00C230A1"/>
    <w:rsid w:val="00C24596"/>
    <w:rsid w:val="00C246A7"/>
    <w:rsid w:val="00C24B5F"/>
    <w:rsid w:val="00C24E89"/>
    <w:rsid w:val="00C25830"/>
    <w:rsid w:val="00C259FC"/>
    <w:rsid w:val="00C2663E"/>
    <w:rsid w:val="00C267A3"/>
    <w:rsid w:val="00C26E88"/>
    <w:rsid w:val="00C273F7"/>
    <w:rsid w:val="00C30159"/>
    <w:rsid w:val="00C303E0"/>
    <w:rsid w:val="00C304FC"/>
    <w:rsid w:val="00C30B7E"/>
    <w:rsid w:val="00C3102A"/>
    <w:rsid w:val="00C319BD"/>
    <w:rsid w:val="00C31BA8"/>
    <w:rsid w:val="00C33109"/>
    <w:rsid w:val="00C338C8"/>
    <w:rsid w:val="00C33902"/>
    <w:rsid w:val="00C344C7"/>
    <w:rsid w:val="00C34693"/>
    <w:rsid w:val="00C35563"/>
    <w:rsid w:val="00C3557C"/>
    <w:rsid w:val="00C3578E"/>
    <w:rsid w:val="00C36F52"/>
    <w:rsid w:val="00C36FD8"/>
    <w:rsid w:val="00C375E6"/>
    <w:rsid w:val="00C3773B"/>
    <w:rsid w:val="00C37B83"/>
    <w:rsid w:val="00C37F77"/>
    <w:rsid w:val="00C40068"/>
    <w:rsid w:val="00C4067F"/>
    <w:rsid w:val="00C40F62"/>
    <w:rsid w:val="00C41E26"/>
    <w:rsid w:val="00C41EBB"/>
    <w:rsid w:val="00C41F30"/>
    <w:rsid w:val="00C4237F"/>
    <w:rsid w:val="00C42425"/>
    <w:rsid w:val="00C42459"/>
    <w:rsid w:val="00C42ABF"/>
    <w:rsid w:val="00C42C64"/>
    <w:rsid w:val="00C43000"/>
    <w:rsid w:val="00C431B6"/>
    <w:rsid w:val="00C438A9"/>
    <w:rsid w:val="00C43A7F"/>
    <w:rsid w:val="00C43ED4"/>
    <w:rsid w:val="00C442E1"/>
    <w:rsid w:val="00C44B15"/>
    <w:rsid w:val="00C44BED"/>
    <w:rsid w:val="00C44C9B"/>
    <w:rsid w:val="00C45372"/>
    <w:rsid w:val="00C45623"/>
    <w:rsid w:val="00C4581C"/>
    <w:rsid w:val="00C45868"/>
    <w:rsid w:val="00C45946"/>
    <w:rsid w:val="00C4628F"/>
    <w:rsid w:val="00C4639B"/>
    <w:rsid w:val="00C465E1"/>
    <w:rsid w:val="00C46769"/>
    <w:rsid w:val="00C476F5"/>
    <w:rsid w:val="00C47777"/>
    <w:rsid w:val="00C503E4"/>
    <w:rsid w:val="00C50598"/>
    <w:rsid w:val="00C50CE8"/>
    <w:rsid w:val="00C50D99"/>
    <w:rsid w:val="00C51321"/>
    <w:rsid w:val="00C515C3"/>
    <w:rsid w:val="00C51770"/>
    <w:rsid w:val="00C51C1E"/>
    <w:rsid w:val="00C527DD"/>
    <w:rsid w:val="00C52BF3"/>
    <w:rsid w:val="00C53EF4"/>
    <w:rsid w:val="00C54250"/>
    <w:rsid w:val="00C56020"/>
    <w:rsid w:val="00C5631B"/>
    <w:rsid w:val="00C563EA"/>
    <w:rsid w:val="00C56A30"/>
    <w:rsid w:val="00C56E70"/>
    <w:rsid w:val="00C57A16"/>
    <w:rsid w:val="00C57E1C"/>
    <w:rsid w:val="00C600DA"/>
    <w:rsid w:val="00C60495"/>
    <w:rsid w:val="00C604E8"/>
    <w:rsid w:val="00C608C0"/>
    <w:rsid w:val="00C609B9"/>
    <w:rsid w:val="00C60B19"/>
    <w:rsid w:val="00C60D06"/>
    <w:rsid w:val="00C621ED"/>
    <w:rsid w:val="00C632B5"/>
    <w:rsid w:val="00C64369"/>
    <w:rsid w:val="00C64506"/>
    <w:rsid w:val="00C64773"/>
    <w:rsid w:val="00C64A58"/>
    <w:rsid w:val="00C64AC8"/>
    <w:rsid w:val="00C64E8D"/>
    <w:rsid w:val="00C6553D"/>
    <w:rsid w:val="00C65DF5"/>
    <w:rsid w:val="00C66B8A"/>
    <w:rsid w:val="00C66C4B"/>
    <w:rsid w:val="00C674ED"/>
    <w:rsid w:val="00C67A8A"/>
    <w:rsid w:val="00C70001"/>
    <w:rsid w:val="00C700DD"/>
    <w:rsid w:val="00C703D7"/>
    <w:rsid w:val="00C7071B"/>
    <w:rsid w:val="00C70C74"/>
    <w:rsid w:val="00C710C6"/>
    <w:rsid w:val="00C712BE"/>
    <w:rsid w:val="00C71763"/>
    <w:rsid w:val="00C718FC"/>
    <w:rsid w:val="00C71C67"/>
    <w:rsid w:val="00C71CC1"/>
    <w:rsid w:val="00C71D81"/>
    <w:rsid w:val="00C71EFF"/>
    <w:rsid w:val="00C72A83"/>
    <w:rsid w:val="00C73354"/>
    <w:rsid w:val="00C7392A"/>
    <w:rsid w:val="00C73E0C"/>
    <w:rsid w:val="00C73EDD"/>
    <w:rsid w:val="00C74BD5"/>
    <w:rsid w:val="00C75055"/>
    <w:rsid w:val="00C75C61"/>
    <w:rsid w:val="00C75EE1"/>
    <w:rsid w:val="00C762CA"/>
    <w:rsid w:val="00C76F87"/>
    <w:rsid w:val="00C7707A"/>
    <w:rsid w:val="00C7733D"/>
    <w:rsid w:val="00C7777B"/>
    <w:rsid w:val="00C77B72"/>
    <w:rsid w:val="00C77D86"/>
    <w:rsid w:val="00C80847"/>
    <w:rsid w:val="00C80B5F"/>
    <w:rsid w:val="00C8195A"/>
    <w:rsid w:val="00C82083"/>
    <w:rsid w:val="00C8216C"/>
    <w:rsid w:val="00C821D2"/>
    <w:rsid w:val="00C8255D"/>
    <w:rsid w:val="00C82FBA"/>
    <w:rsid w:val="00C83094"/>
    <w:rsid w:val="00C835CB"/>
    <w:rsid w:val="00C839F1"/>
    <w:rsid w:val="00C8499E"/>
    <w:rsid w:val="00C856E1"/>
    <w:rsid w:val="00C868F7"/>
    <w:rsid w:val="00C86908"/>
    <w:rsid w:val="00C9025F"/>
    <w:rsid w:val="00C90E2F"/>
    <w:rsid w:val="00C91023"/>
    <w:rsid w:val="00C910CA"/>
    <w:rsid w:val="00C914BF"/>
    <w:rsid w:val="00C9160B"/>
    <w:rsid w:val="00C9174C"/>
    <w:rsid w:val="00C9195A"/>
    <w:rsid w:val="00C91EC2"/>
    <w:rsid w:val="00C92BCF"/>
    <w:rsid w:val="00C92E3D"/>
    <w:rsid w:val="00C93112"/>
    <w:rsid w:val="00C93634"/>
    <w:rsid w:val="00C9377A"/>
    <w:rsid w:val="00C93AB6"/>
    <w:rsid w:val="00C94485"/>
    <w:rsid w:val="00C9459F"/>
    <w:rsid w:val="00C94D09"/>
    <w:rsid w:val="00C952D5"/>
    <w:rsid w:val="00C9550B"/>
    <w:rsid w:val="00C95891"/>
    <w:rsid w:val="00C958D5"/>
    <w:rsid w:val="00C95D58"/>
    <w:rsid w:val="00C963AF"/>
    <w:rsid w:val="00C96ABE"/>
    <w:rsid w:val="00C96DD7"/>
    <w:rsid w:val="00C97510"/>
    <w:rsid w:val="00C976C4"/>
    <w:rsid w:val="00CA0916"/>
    <w:rsid w:val="00CA0BF8"/>
    <w:rsid w:val="00CA0C6B"/>
    <w:rsid w:val="00CA0E16"/>
    <w:rsid w:val="00CA1955"/>
    <w:rsid w:val="00CA1ACE"/>
    <w:rsid w:val="00CA216A"/>
    <w:rsid w:val="00CA2585"/>
    <w:rsid w:val="00CA27F9"/>
    <w:rsid w:val="00CA2922"/>
    <w:rsid w:val="00CA2F72"/>
    <w:rsid w:val="00CA2F82"/>
    <w:rsid w:val="00CA3311"/>
    <w:rsid w:val="00CA40DF"/>
    <w:rsid w:val="00CA4139"/>
    <w:rsid w:val="00CA4AA8"/>
    <w:rsid w:val="00CA5083"/>
    <w:rsid w:val="00CA64F8"/>
    <w:rsid w:val="00CA65A0"/>
    <w:rsid w:val="00CA670E"/>
    <w:rsid w:val="00CA6CDC"/>
    <w:rsid w:val="00CA6CEF"/>
    <w:rsid w:val="00CA710B"/>
    <w:rsid w:val="00CA715C"/>
    <w:rsid w:val="00CA726A"/>
    <w:rsid w:val="00CA7949"/>
    <w:rsid w:val="00CA7ACA"/>
    <w:rsid w:val="00CA7ED6"/>
    <w:rsid w:val="00CB1944"/>
    <w:rsid w:val="00CB1E05"/>
    <w:rsid w:val="00CB2A52"/>
    <w:rsid w:val="00CB4355"/>
    <w:rsid w:val="00CB5591"/>
    <w:rsid w:val="00CB5A6C"/>
    <w:rsid w:val="00CB5CC9"/>
    <w:rsid w:val="00CB61F0"/>
    <w:rsid w:val="00CB705D"/>
    <w:rsid w:val="00CB7BAC"/>
    <w:rsid w:val="00CC0A5C"/>
    <w:rsid w:val="00CC11A8"/>
    <w:rsid w:val="00CC13B1"/>
    <w:rsid w:val="00CC14A9"/>
    <w:rsid w:val="00CC152E"/>
    <w:rsid w:val="00CC2370"/>
    <w:rsid w:val="00CC26C8"/>
    <w:rsid w:val="00CC282A"/>
    <w:rsid w:val="00CC35CC"/>
    <w:rsid w:val="00CC39FD"/>
    <w:rsid w:val="00CC3ED7"/>
    <w:rsid w:val="00CC40CC"/>
    <w:rsid w:val="00CC4B6C"/>
    <w:rsid w:val="00CC5208"/>
    <w:rsid w:val="00CC549F"/>
    <w:rsid w:val="00CC58F0"/>
    <w:rsid w:val="00CC60B8"/>
    <w:rsid w:val="00CC643A"/>
    <w:rsid w:val="00CC66E8"/>
    <w:rsid w:val="00CC6BDA"/>
    <w:rsid w:val="00CC6D0C"/>
    <w:rsid w:val="00CC7449"/>
    <w:rsid w:val="00CC747D"/>
    <w:rsid w:val="00CC757D"/>
    <w:rsid w:val="00CC76BC"/>
    <w:rsid w:val="00CD00F7"/>
    <w:rsid w:val="00CD06F2"/>
    <w:rsid w:val="00CD25E2"/>
    <w:rsid w:val="00CD3288"/>
    <w:rsid w:val="00CD383C"/>
    <w:rsid w:val="00CD3D29"/>
    <w:rsid w:val="00CD3F60"/>
    <w:rsid w:val="00CD404C"/>
    <w:rsid w:val="00CD418F"/>
    <w:rsid w:val="00CD4C92"/>
    <w:rsid w:val="00CD5555"/>
    <w:rsid w:val="00CD6C68"/>
    <w:rsid w:val="00CD71C5"/>
    <w:rsid w:val="00CD74D0"/>
    <w:rsid w:val="00CD76D8"/>
    <w:rsid w:val="00CE0254"/>
    <w:rsid w:val="00CE1079"/>
    <w:rsid w:val="00CE12A0"/>
    <w:rsid w:val="00CE1ADD"/>
    <w:rsid w:val="00CE224D"/>
    <w:rsid w:val="00CE2262"/>
    <w:rsid w:val="00CE232E"/>
    <w:rsid w:val="00CE23EE"/>
    <w:rsid w:val="00CE24F4"/>
    <w:rsid w:val="00CE2B5B"/>
    <w:rsid w:val="00CE308C"/>
    <w:rsid w:val="00CE387D"/>
    <w:rsid w:val="00CE3A52"/>
    <w:rsid w:val="00CE3E8F"/>
    <w:rsid w:val="00CE42B2"/>
    <w:rsid w:val="00CE4487"/>
    <w:rsid w:val="00CE4E52"/>
    <w:rsid w:val="00CE5D5B"/>
    <w:rsid w:val="00CE5E60"/>
    <w:rsid w:val="00CE6129"/>
    <w:rsid w:val="00CE632E"/>
    <w:rsid w:val="00CE6605"/>
    <w:rsid w:val="00CE67C9"/>
    <w:rsid w:val="00CE683A"/>
    <w:rsid w:val="00CE6DFC"/>
    <w:rsid w:val="00CE7A3C"/>
    <w:rsid w:val="00CF0060"/>
    <w:rsid w:val="00CF0802"/>
    <w:rsid w:val="00CF0A30"/>
    <w:rsid w:val="00CF0FF8"/>
    <w:rsid w:val="00CF1B87"/>
    <w:rsid w:val="00CF208F"/>
    <w:rsid w:val="00CF2E0B"/>
    <w:rsid w:val="00CF3280"/>
    <w:rsid w:val="00CF3879"/>
    <w:rsid w:val="00CF38DD"/>
    <w:rsid w:val="00CF39E9"/>
    <w:rsid w:val="00CF3C4F"/>
    <w:rsid w:val="00CF43C5"/>
    <w:rsid w:val="00CF4797"/>
    <w:rsid w:val="00CF4B84"/>
    <w:rsid w:val="00CF6C81"/>
    <w:rsid w:val="00CF71C9"/>
    <w:rsid w:val="00CF76AA"/>
    <w:rsid w:val="00CF7BDD"/>
    <w:rsid w:val="00D00A1B"/>
    <w:rsid w:val="00D00C5D"/>
    <w:rsid w:val="00D00D31"/>
    <w:rsid w:val="00D01935"/>
    <w:rsid w:val="00D01C56"/>
    <w:rsid w:val="00D01CD1"/>
    <w:rsid w:val="00D01F9C"/>
    <w:rsid w:val="00D0227F"/>
    <w:rsid w:val="00D02656"/>
    <w:rsid w:val="00D02D44"/>
    <w:rsid w:val="00D035A5"/>
    <w:rsid w:val="00D03A60"/>
    <w:rsid w:val="00D03D84"/>
    <w:rsid w:val="00D0430E"/>
    <w:rsid w:val="00D043AF"/>
    <w:rsid w:val="00D04C39"/>
    <w:rsid w:val="00D056CB"/>
    <w:rsid w:val="00D06284"/>
    <w:rsid w:val="00D07E1B"/>
    <w:rsid w:val="00D10477"/>
    <w:rsid w:val="00D11C12"/>
    <w:rsid w:val="00D11E32"/>
    <w:rsid w:val="00D11EBF"/>
    <w:rsid w:val="00D1245D"/>
    <w:rsid w:val="00D12719"/>
    <w:rsid w:val="00D12A50"/>
    <w:rsid w:val="00D12DB3"/>
    <w:rsid w:val="00D13097"/>
    <w:rsid w:val="00D1362B"/>
    <w:rsid w:val="00D1393E"/>
    <w:rsid w:val="00D13B06"/>
    <w:rsid w:val="00D13DA6"/>
    <w:rsid w:val="00D14756"/>
    <w:rsid w:val="00D14B66"/>
    <w:rsid w:val="00D156BF"/>
    <w:rsid w:val="00D16402"/>
    <w:rsid w:val="00D16EFF"/>
    <w:rsid w:val="00D171DD"/>
    <w:rsid w:val="00D173E5"/>
    <w:rsid w:val="00D17B59"/>
    <w:rsid w:val="00D17BAB"/>
    <w:rsid w:val="00D20192"/>
    <w:rsid w:val="00D2077A"/>
    <w:rsid w:val="00D20BEE"/>
    <w:rsid w:val="00D2105F"/>
    <w:rsid w:val="00D21244"/>
    <w:rsid w:val="00D21EE0"/>
    <w:rsid w:val="00D222B9"/>
    <w:rsid w:val="00D22D1A"/>
    <w:rsid w:val="00D234B4"/>
    <w:rsid w:val="00D236A9"/>
    <w:rsid w:val="00D239F4"/>
    <w:rsid w:val="00D242EF"/>
    <w:rsid w:val="00D24CF0"/>
    <w:rsid w:val="00D2544A"/>
    <w:rsid w:val="00D254A5"/>
    <w:rsid w:val="00D2627E"/>
    <w:rsid w:val="00D26710"/>
    <w:rsid w:val="00D2672C"/>
    <w:rsid w:val="00D26FB5"/>
    <w:rsid w:val="00D27449"/>
    <w:rsid w:val="00D27ECE"/>
    <w:rsid w:val="00D3012C"/>
    <w:rsid w:val="00D304CB"/>
    <w:rsid w:val="00D3050A"/>
    <w:rsid w:val="00D306A6"/>
    <w:rsid w:val="00D31078"/>
    <w:rsid w:val="00D31755"/>
    <w:rsid w:val="00D31D43"/>
    <w:rsid w:val="00D32234"/>
    <w:rsid w:val="00D3268C"/>
    <w:rsid w:val="00D32BB6"/>
    <w:rsid w:val="00D32E15"/>
    <w:rsid w:val="00D33158"/>
    <w:rsid w:val="00D3359D"/>
    <w:rsid w:val="00D33709"/>
    <w:rsid w:val="00D338F5"/>
    <w:rsid w:val="00D33A13"/>
    <w:rsid w:val="00D34452"/>
    <w:rsid w:val="00D34C47"/>
    <w:rsid w:val="00D351FD"/>
    <w:rsid w:val="00D35FB1"/>
    <w:rsid w:val="00D368C3"/>
    <w:rsid w:val="00D36A6E"/>
    <w:rsid w:val="00D37471"/>
    <w:rsid w:val="00D37803"/>
    <w:rsid w:val="00D37D51"/>
    <w:rsid w:val="00D40155"/>
    <w:rsid w:val="00D40240"/>
    <w:rsid w:val="00D405C3"/>
    <w:rsid w:val="00D40C82"/>
    <w:rsid w:val="00D415A7"/>
    <w:rsid w:val="00D415C3"/>
    <w:rsid w:val="00D42DFF"/>
    <w:rsid w:val="00D4313C"/>
    <w:rsid w:val="00D434F1"/>
    <w:rsid w:val="00D43594"/>
    <w:rsid w:val="00D43796"/>
    <w:rsid w:val="00D43C54"/>
    <w:rsid w:val="00D454D8"/>
    <w:rsid w:val="00D45B14"/>
    <w:rsid w:val="00D45D0A"/>
    <w:rsid w:val="00D45E13"/>
    <w:rsid w:val="00D46738"/>
    <w:rsid w:val="00D46798"/>
    <w:rsid w:val="00D46E86"/>
    <w:rsid w:val="00D46EA5"/>
    <w:rsid w:val="00D47096"/>
    <w:rsid w:val="00D4765A"/>
    <w:rsid w:val="00D47FCE"/>
    <w:rsid w:val="00D507F2"/>
    <w:rsid w:val="00D509B7"/>
    <w:rsid w:val="00D50E90"/>
    <w:rsid w:val="00D512BC"/>
    <w:rsid w:val="00D512FE"/>
    <w:rsid w:val="00D51332"/>
    <w:rsid w:val="00D51935"/>
    <w:rsid w:val="00D52313"/>
    <w:rsid w:val="00D524DF"/>
    <w:rsid w:val="00D5338D"/>
    <w:rsid w:val="00D53DE3"/>
    <w:rsid w:val="00D544D1"/>
    <w:rsid w:val="00D546A7"/>
    <w:rsid w:val="00D548AE"/>
    <w:rsid w:val="00D55135"/>
    <w:rsid w:val="00D55451"/>
    <w:rsid w:val="00D556CA"/>
    <w:rsid w:val="00D55753"/>
    <w:rsid w:val="00D558B0"/>
    <w:rsid w:val="00D55DB5"/>
    <w:rsid w:val="00D55E4B"/>
    <w:rsid w:val="00D563C5"/>
    <w:rsid w:val="00D579A7"/>
    <w:rsid w:val="00D57CD1"/>
    <w:rsid w:val="00D60B3E"/>
    <w:rsid w:val="00D60CA6"/>
    <w:rsid w:val="00D619E1"/>
    <w:rsid w:val="00D6244D"/>
    <w:rsid w:val="00D6247B"/>
    <w:rsid w:val="00D62EA1"/>
    <w:rsid w:val="00D631D2"/>
    <w:rsid w:val="00D6361A"/>
    <w:rsid w:val="00D64751"/>
    <w:rsid w:val="00D64816"/>
    <w:rsid w:val="00D65788"/>
    <w:rsid w:val="00D65AAE"/>
    <w:rsid w:val="00D65B62"/>
    <w:rsid w:val="00D65D67"/>
    <w:rsid w:val="00D6627D"/>
    <w:rsid w:val="00D669BD"/>
    <w:rsid w:val="00D66CDE"/>
    <w:rsid w:val="00D66D0C"/>
    <w:rsid w:val="00D672DE"/>
    <w:rsid w:val="00D67F3D"/>
    <w:rsid w:val="00D709CF"/>
    <w:rsid w:val="00D70A9B"/>
    <w:rsid w:val="00D70ACA"/>
    <w:rsid w:val="00D70EA9"/>
    <w:rsid w:val="00D7123A"/>
    <w:rsid w:val="00D71687"/>
    <w:rsid w:val="00D71CB9"/>
    <w:rsid w:val="00D724C2"/>
    <w:rsid w:val="00D72866"/>
    <w:rsid w:val="00D72B28"/>
    <w:rsid w:val="00D74969"/>
    <w:rsid w:val="00D74B60"/>
    <w:rsid w:val="00D75018"/>
    <w:rsid w:val="00D7578A"/>
    <w:rsid w:val="00D7644E"/>
    <w:rsid w:val="00D7655B"/>
    <w:rsid w:val="00D76828"/>
    <w:rsid w:val="00D76A13"/>
    <w:rsid w:val="00D77AA5"/>
    <w:rsid w:val="00D77F8C"/>
    <w:rsid w:val="00D80755"/>
    <w:rsid w:val="00D811D6"/>
    <w:rsid w:val="00D82138"/>
    <w:rsid w:val="00D8250B"/>
    <w:rsid w:val="00D8264A"/>
    <w:rsid w:val="00D83691"/>
    <w:rsid w:val="00D83C88"/>
    <w:rsid w:val="00D84844"/>
    <w:rsid w:val="00D84B63"/>
    <w:rsid w:val="00D84F62"/>
    <w:rsid w:val="00D853AF"/>
    <w:rsid w:val="00D8542A"/>
    <w:rsid w:val="00D8589C"/>
    <w:rsid w:val="00D85936"/>
    <w:rsid w:val="00D85E46"/>
    <w:rsid w:val="00D85FA0"/>
    <w:rsid w:val="00D86346"/>
    <w:rsid w:val="00D863D3"/>
    <w:rsid w:val="00D86413"/>
    <w:rsid w:val="00D86575"/>
    <w:rsid w:val="00D86997"/>
    <w:rsid w:val="00D86D6E"/>
    <w:rsid w:val="00D8706B"/>
    <w:rsid w:val="00D904BF"/>
    <w:rsid w:val="00D90538"/>
    <w:rsid w:val="00D90BF4"/>
    <w:rsid w:val="00D90F73"/>
    <w:rsid w:val="00D91286"/>
    <w:rsid w:val="00D91319"/>
    <w:rsid w:val="00D91BAD"/>
    <w:rsid w:val="00D91BE8"/>
    <w:rsid w:val="00D91FE2"/>
    <w:rsid w:val="00D92222"/>
    <w:rsid w:val="00D92313"/>
    <w:rsid w:val="00D92438"/>
    <w:rsid w:val="00D925F1"/>
    <w:rsid w:val="00D92AA9"/>
    <w:rsid w:val="00D93B50"/>
    <w:rsid w:val="00D93C74"/>
    <w:rsid w:val="00D94029"/>
    <w:rsid w:val="00D94074"/>
    <w:rsid w:val="00D94703"/>
    <w:rsid w:val="00D95681"/>
    <w:rsid w:val="00D95734"/>
    <w:rsid w:val="00D95F98"/>
    <w:rsid w:val="00D964E8"/>
    <w:rsid w:val="00D9746A"/>
    <w:rsid w:val="00D97E1B"/>
    <w:rsid w:val="00DA05B2"/>
    <w:rsid w:val="00DA0621"/>
    <w:rsid w:val="00DA0654"/>
    <w:rsid w:val="00DA0C9E"/>
    <w:rsid w:val="00DA118D"/>
    <w:rsid w:val="00DA12F6"/>
    <w:rsid w:val="00DA19D6"/>
    <w:rsid w:val="00DA1A6D"/>
    <w:rsid w:val="00DA4556"/>
    <w:rsid w:val="00DA46E9"/>
    <w:rsid w:val="00DA47CB"/>
    <w:rsid w:val="00DA5153"/>
    <w:rsid w:val="00DA538A"/>
    <w:rsid w:val="00DA5DEF"/>
    <w:rsid w:val="00DA61C9"/>
    <w:rsid w:val="00DA6688"/>
    <w:rsid w:val="00DA6B68"/>
    <w:rsid w:val="00DA6E9C"/>
    <w:rsid w:val="00DA714D"/>
    <w:rsid w:val="00DA7635"/>
    <w:rsid w:val="00DB0035"/>
    <w:rsid w:val="00DB06D0"/>
    <w:rsid w:val="00DB15DE"/>
    <w:rsid w:val="00DB1C67"/>
    <w:rsid w:val="00DB1DD8"/>
    <w:rsid w:val="00DB22EE"/>
    <w:rsid w:val="00DB2759"/>
    <w:rsid w:val="00DB2AC2"/>
    <w:rsid w:val="00DB34A5"/>
    <w:rsid w:val="00DB3BC7"/>
    <w:rsid w:val="00DB4704"/>
    <w:rsid w:val="00DB47FD"/>
    <w:rsid w:val="00DB482B"/>
    <w:rsid w:val="00DB5781"/>
    <w:rsid w:val="00DB5B33"/>
    <w:rsid w:val="00DB62C3"/>
    <w:rsid w:val="00DB7402"/>
    <w:rsid w:val="00DB7679"/>
    <w:rsid w:val="00DB77A7"/>
    <w:rsid w:val="00DB7FDE"/>
    <w:rsid w:val="00DC0048"/>
    <w:rsid w:val="00DC0286"/>
    <w:rsid w:val="00DC0B3C"/>
    <w:rsid w:val="00DC0BDA"/>
    <w:rsid w:val="00DC0EDF"/>
    <w:rsid w:val="00DC16AB"/>
    <w:rsid w:val="00DC16F8"/>
    <w:rsid w:val="00DC2513"/>
    <w:rsid w:val="00DC291D"/>
    <w:rsid w:val="00DC3088"/>
    <w:rsid w:val="00DC390D"/>
    <w:rsid w:val="00DC3971"/>
    <w:rsid w:val="00DC4728"/>
    <w:rsid w:val="00DC5AA2"/>
    <w:rsid w:val="00DC64F0"/>
    <w:rsid w:val="00DC67BF"/>
    <w:rsid w:val="00DC7614"/>
    <w:rsid w:val="00DC79F8"/>
    <w:rsid w:val="00DD0E2C"/>
    <w:rsid w:val="00DD1439"/>
    <w:rsid w:val="00DD1998"/>
    <w:rsid w:val="00DD2480"/>
    <w:rsid w:val="00DD2503"/>
    <w:rsid w:val="00DD2C73"/>
    <w:rsid w:val="00DD2EE4"/>
    <w:rsid w:val="00DD309E"/>
    <w:rsid w:val="00DD3455"/>
    <w:rsid w:val="00DD3958"/>
    <w:rsid w:val="00DD3998"/>
    <w:rsid w:val="00DD3B30"/>
    <w:rsid w:val="00DD3B39"/>
    <w:rsid w:val="00DD3B63"/>
    <w:rsid w:val="00DD3F73"/>
    <w:rsid w:val="00DD4463"/>
    <w:rsid w:val="00DD4472"/>
    <w:rsid w:val="00DD449C"/>
    <w:rsid w:val="00DD4B6A"/>
    <w:rsid w:val="00DD4C75"/>
    <w:rsid w:val="00DD5480"/>
    <w:rsid w:val="00DD57E9"/>
    <w:rsid w:val="00DD5F9D"/>
    <w:rsid w:val="00DD68B6"/>
    <w:rsid w:val="00DD6C0D"/>
    <w:rsid w:val="00DD75A3"/>
    <w:rsid w:val="00DD76AA"/>
    <w:rsid w:val="00DE0D1A"/>
    <w:rsid w:val="00DE10B3"/>
    <w:rsid w:val="00DE1777"/>
    <w:rsid w:val="00DE1A1F"/>
    <w:rsid w:val="00DE205F"/>
    <w:rsid w:val="00DE207C"/>
    <w:rsid w:val="00DE25AB"/>
    <w:rsid w:val="00DE29E3"/>
    <w:rsid w:val="00DE37D7"/>
    <w:rsid w:val="00DE40E8"/>
    <w:rsid w:val="00DE4193"/>
    <w:rsid w:val="00DE4994"/>
    <w:rsid w:val="00DE4B06"/>
    <w:rsid w:val="00DE52E8"/>
    <w:rsid w:val="00DE5764"/>
    <w:rsid w:val="00DE59C1"/>
    <w:rsid w:val="00DE5E89"/>
    <w:rsid w:val="00DE5EC0"/>
    <w:rsid w:val="00DE6379"/>
    <w:rsid w:val="00DE66EB"/>
    <w:rsid w:val="00DE6CDD"/>
    <w:rsid w:val="00DE7EA9"/>
    <w:rsid w:val="00DF0402"/>
    <w:rsid w:val="00DF125D"/>
    <w:rsid w:val="00DF1312"/>
    <w:rsid w:val="00DF3221"/>
    <w:rsid w:val="00DF37AE"/>
    <w:rsid w:val="00DF399F"/>
    <w:rsid w:val="00DF3B71"/>
    <w:rsid w:val="00DF442E"/>
    <w:rsid w:val="00DF65BB"/>
    <w:rsid w:val="00DF6F11"/>
    <w:rsid w:val="00DF7BF9"/>
    <w:rsid w:val="00E00137"/>
    <w:rsid w:val="00E00153"/>
    <w:rsid w:val="00E01AF6"/>
    <w:rsid w:val="00E01BD4"/>
    <w:rsid w:val="00E01D06"/>
    <w:rsid w:val="00E01DEF"/>
    <w:rsid w:val="00E02090"/>
    <w:rsid w:val="00E022F6"/>
    <w:rsid w:val="00E02702"/>
    <w:rsid w:val="00E02942"/>
    <w:rsid w:val="00E035D7"/>
    <w:rsid w:val="00E039E3"/>
    <w:rsid w:val="00E04134"/>
    <w:rsid w:val="00E04C7E"/>
    <w:rsid w:val="00E052DA"/>
    <w:rsid w:val="00E05ED8"/>
    <w:rsid w:val="00E05F42"/>
    <w:rsid w:val="00E061B6"/>
    <w:rsid w:val="00E06471"/>
    <w:rsid w:val="00E06AF6"/>
    <w:rsid w:val="00E0728C"/>
    <w:rsid w:val="00E0747F"/>
    <w:rsid w:val="00E07942"/>
    <w:rsid w:val="00E07AF5"/>
    <w:rsid w:val="00E10704"/>
    <w:rsid w:val="00E12057"/>
    <w:rsid w:val="00E124B0"/>
    <w:rsid w:val="00E124B8"/>
    <w:rsid w:val="00E12815"/>
    <w:rsid w:val="00E1397B"/>
    <w:rsid w:val="00E13A20"/>
    <w:rsid w:val="00E13B53"/>
    <w:rsid w:val="00E13EA0"/>
    <w:rsid w:val="00E14224"/>
    <w:rsid w:val="00E144F3"/>
    <w:rsid w:val="00E1475C"/>
    <w:rsid w:val="00E15182"/>
    <w:rsid w:val="00E152D6"/>
    <w:rsid w:val="00E154E8"/>
    <w:rsid w:val="00E156E4"/>
    <w:rsid w:val="00E15869"/>
    <w:rsid w:val="00E15CC5"/>
    <w:rsid w:val="00E16154"/>
    <w:rsid w:val="00E16186"/>
    <w:rsid w:val="00E167B3"/>
    <w:rsid w:val="00E168F2"/>
    <w:rsid w:val="00E16FFB"/>
    <w:rsid w:val="00E171FF"/>
    <w:rsid w:val="00E173E6"/>
    <w:rsid w:val="00E17622"/>
    <w:rsid w:val="00E20BC4"/>
    <w:rsid w:val="00E2207C"/>
    <w:rsid w:val="00E222AA"/>
    <w:rsid w:val="00E23117"/>
    <w:rsid w:val="00E23863"/>
    <w:rsid w:val="00E23A29"/>
    <w:rsid w:val="00E24559"/>
    <w:rsid w:val="00E24CAA"/>
    <w:rsid w:val="00E253DF"/>
    <w:rsid w:val="00E2572E"/>
    <w:rsid w:val="00E2573C"/>
    <w:rsid w:val="00E25A3B"/>
    <w:rsid w:val="00E263D9"/>
    <w:rsid w:val="00E27B83"/>
    <w:rsid w:val="00E3056A"/>
    <w:rsid w:val="00E30628"/>
    <w:rsid w:val="00E30AB6"/>
    <w:rsid w:val="00E310A0"/>
    <w:rsid w:val="00E316E2"/>
    <w:rsid w:val="00E322CD"/>
    <w:rsid w:val="00E32746"/>
    <w:rsid w:val="00E32845"/>
    <w:rsid w:val="00E32997"/>
    <w:rsid w:val="00E32EF9"/>
    <w:rsid w:val="00E32F63"/>
    <w:rsid w:val="00E33CE1"/>
    <w:rsid w:val="00E33EA3"/>
    <w:rsid w:val="00E33F38"/>
    <w:rsid w:val="00E347FF"/>
    <w:rsid w:val="00E357C6"/>
    <w:rsid w:val="00E36401"/>
    <w:rsid w:val="00E36E0D"/>
    <w:rsid w:val="00E3781F"/>
    <w:rsid w:val="00E37886"/>
    <w:rsid w:val="00E379B6"/>
    <w:rsid w:val="00E379ED"/>
    <w:rsid w:val="00E40667"/>
    <w:rsid w:val="00E40B71"/>
    <w:rsid w:val="00E41042"/>
    <w:rsid w:val="00E41ED3"/>
    <w:rsid w:val="00E42294"/>
    <w:rsid w:val="00E42655"/>
    <w:rsid w:val="00E42DFE"/>
    <w:rsid w:val="00E42F4C"/>
    <w:rsid w:val="00E431D1"/>
    <w:rsid w:val="00E43281"/>
    <w:rsid w:val="00E432DE"/>
    <w:rsid w:val="00E43307"/>
    <w:rsid w:val="00E4418E"/>
    <w:rsid w:val="00E44662"/>
    <w:rsid w:val="00E446F7"/>
    <w:rsid w:val="00E448C7"/>
    <w:rsid w:val="00E458ED"/>
    <w:rsid w:val="00E46586"/>
    <w:rsid w:val="00E4729A"/>
    <w:rsid w:val="00E4734E"/>
    <w:rsid w:val="00E473FC"/>
    <w:rsid w:val="00E47678"/>
    <w:rsid w:val="00E507EE"/>
    <w:rsid w:val="00E50839"/>
    <w:rsid w:val="00E50940"/>
    <w:rsid w:val="00E50A4D"/>
    <w:rsid w:val="00E50A86"/>
    <w:rsid w:val="00E510D3"/>
    <w:rsid w:val="00E5134A"/>
    <w:rsid w:val="00E5205F"/>
    <w:rsid w:val="00E52A04"/>
    <w:rsid w:val="00E52C31"/>
    <w:rsid w:val="00E53D3E"/>
    <w:rsid w:val="00E54C54"/>
    <w:rsid w:val="00E552D0"/>
    <w:rsid w:val="00E555D5"/>
    <w:rsid w:val="00E55A6D"/>
    <w:rsid w:val="00E55C8B"/>
    <w:rsid w:val="00E562F7"/>
    <w:rsid w:val="00E56B01"/>
    <w:rsid w:val="00E57889"/>
    <w:rsid w:val="00E60BDE"/>
    <w:rsid w:val="00E614E0"/>
    <w:rsid w:val="00E61682"/>
    <w:rsid w:val="00E61A3E"/>
    <w:rsid w:val="00E62042"/>
    <w:rsid w:val="00E622AC"/>
    <w:rsid w:val="00E628EB"/>
    <w:rsid w:val="00E62A7B"/>
    <w:rsid w:val="00E63EDB"/>
    <w:rsid w:val="00E6426D"/>
    <w:rsid w:val="00E652FF"/>
    <w:rsid w:val="00E656F2"/>
    <w:rsid w:val="00E65C4A"/>
    <w:rsid w:val="00E66628"/>
    <w:rsid w:val="00E66819"/>
    <w:rsid w:val="00E66AA8"/>
    <w:rsid w:val="00E66DDF"/>
    <w:rsid w:val="00E66EB8"/>
    <w:rsid w:val="00E676CA"/>
    <w:rsid w:val="00E678CA"/>
    <w:rsid w:val="00E70138"/>
    <w:rsid w:val="00E70188"/>
    <w:rsid w:val="00E7038E"/>
    <w:rsid w:val="00E706AA"/>
    <w:rsid w:val="00E70BCF"/>
    <w:rsid w:val="00E72842"/>
    <w:rsid w:val="00E72BB3"/>
    <w:rsid w:val="00E72C1E"/>
    <w:rsid w:val="00E72C80"/>
    <w:rsid w:val="00E72F76"/>
    <w:rsid w:val="00E745F7"/>
    <w:rsid w:val="00E750EC"/>
    <w:rsid w:val="00E753B1"/>
    <w:rsid w:val="00E75621"/>
    <w:rsid w:val="00E757D4"/>
    <w:rsid w:val="00E76547"/>
    <w:rsid w:val="00E7661D"/>
    <w:rsid w:val="00E76D96"/>
    <w:rsid w:val="00E77162"/>
    <w:rsid w:val="00E77713"/>
    <w:rsid w:val="00E77F36"/>
    <w:rsid w:val="00E8064E"/>
    <w:rsid w:val="00E80AC1"/>
    <w:rsid w:val="00E80B21"/>
    <w:rsid w:val="00E80D10"/>
    <w:rsid w:val="00E80DE8"/>
    <w:rsid w:val="00E817DF"/>
    <w:rsid w:val="00E825C4"/>
    <w:rsid w:val="00E82686"/>
    <w:rsid w:val="00E82804"/>
    <w:rsid w:val="00E844F1"/>
    <w:rsid w:val="00E84E3D"/>
    <w:rsid w:val="00E854E5"/>
    <w:rsid w:val="00E85C8C"/>
    <w:rsid w:val="00E85F2B"/>
    <w:rsid w:val="00E85FD3"/>
    <w:rsid w:val="00E8753D"/>
    <w:rsid w:val="00E8763F"/>
    <w:rsid w:val="00E8784E"/>
    <w:rsid w:val="00E87997"/>
    <w:rsid w:val="00E87CDA"/>
    <w:rsid w:val="00E87ED2"/>
    <w:rsid w:val="00E9005C"/>
    <w:rsid w:val="00E90352"/>
    <w:rsid w:val="00E9049C"/>
    <w:rsid w:val="00E90B62"/>
    <w:rsid w:val="00E91828"/>
    <w:rsid w:val="00E919DA"/>
    <w:rsid w:val="00E91AB2"/>
    <w:rsid w:val="00E923A4"/>
    <w:rsid w:val="00E92668"/>
    <w:rsid w:val="00E92D0F"/>
    <w:rsid w:val="00E92F59"/>
    <w:rsid w:val="00E930A9"/>
    <w:rsid w:val="00E93108"/>
    <w:rsid w:val="00E93D4E"/>
    <w:rsid w:val="00E93E46"/>
    <w:rsid w:val="00E9436A"/>
    <w:rsid w:val="00E947AC"/>
    <w:rsid w:val="00E94B45"/>
    <w:rsid w:val="00E94BCF"/>
    <w:rsid w:val="00E94E25"/>
    <w:rsid w:val="00E9593C"/>
    <w:rsid w:val="00E9688B"/>
    <w:rsid w:val="00E972C2"/>
    <w:rsid w:val="00E97869"/>
    <w:rsid w:val="00E97F39"/>
    <w:rsid w:val="00EA005E"/>
    <w:rsid w:val="00EA03D1"/>
    <w:rsid w:val="00EA0492"/>
    <w:rsid w:val="00EA1709"/>
    <w:rsid w:val="00EA19BC"/>
    <w:rsid w:val="00EA1BBC"/>
    <w:rsid w:val="00EA1F5E"/>
    <w:rsid w:val="00EA2B60"/>
    <w:rsid w:val="00EA2FB4"/>
    <w:rsid w:val="00EA3336"/>
    <w:rsid w:val="00EA3551"/>
    <w:rsid w:val="00EA42F4"/>
    <w:rsid w:val="00EA43CB"/>
    <w:rsid w:val="00EA453A"/>
    <w:rsid w:val="00EA4A8A"/>
    <w:rsid w:val="00EA4D50"/>
    <w:rsid w:val="00EA4FBC"/>
    <w:rsid w:val="00EA50CB"/>
    <w:rsid w:val="00EA5161"/>
    <w:rsid w:val="00EA526C"/>
    <w:rsid w:val="00EA5328"/>
    <w:rsid w:val="00EA5F4F"/>
    <w:rsid w:val="00EA7EF9"/>
    <w:rsid w:val="00EB05A7"/>
    <w:rsid w:val="00EB1266"/>
    <w:rsid w:val="00EB1D19"/>
    <w:rsid w:val="00EB2118"/>
    <w:rsid w:val="00EB2735"/>
    <w:rsid w:val="00EB2914"/>
    <w:rsid w:val="00EB2AD4"/>
    <w:rsid w:val="00EB2EF7"/>
    <w:rsid w:val="00EB3407"/>
    <w:rsid w:val="00EB3C30"/>
    <w:rsid w:val="00EB40B5"/>
    <w:rsid w:val="00EB4589"/>
    <w:rsid w:val="00EB4A91"/>
    <w:rsid w:val="00EB5009"/>
    <w:rsid w:val="00EB5909"/>
    <w:rsid w:val="00EB59C0"/>
    <w:rsid w:val="00EB605D"/>
    <w:rsid w:val="00EB6A5C"/>
    <w:rsid w:val="00EB7001"/>
    <w:rsid w:val="00EB7079"/>
    <w:rsid w:val="00EB7710"/>
    <w:rsid w:val="00EB7CFE"/>
    <w:rsid w:val="00EB7EC2"/>
    <w:rsid w:val="00EC0550"/>
    <w:rsid w:val="00EC0A32"/>
    <w:rsid w:val="00EC0C09"/>
    <w:rsid w:val="00EC0E04"/>
    <w:rsid w:val="00EC0EF5"/>
    <w:rsid w:val="00EC1A78"/>
    <w:rsid w:val="00EC1C79"/>
    <w:rsid w:val="00EC2701"/>
    <w:rsid w:val="00EC288C"/>
    <w:rsid w:val="00EC3084"/>
    <w:rsid w:val="00EC390F"/>
    <w:rsid w:val="00EC4DEB"/>
    <w:rsid w:val="00EC511A"/>
    <w:rsid w:val="00EC5DD0"/>
    <w:rsid w:val="00EC6935"/>
    <w:rsid w:val="00EC7001"/>
    <w:rsid w:val="00ED04E8"/>
    <w:rsid w:val="00ED0B3E"/>
    <w:rsid w:val="00ED1216"/>
    <w:rsid w:val="00ED1771"/>
    <w:rsid w:val="00ED1A45"/>
    <w:rsid w:val="00ED1A63"/>
    <w:rsid w:val="00ED1AC2"/>
    <w:rsid w:val="00ED1E11"/>
    <w:rsid w:val="00ED20D5"/>
    <w:rsid w:val="00ED24B4"/>
    <w:rsid w:val="00ED3484"/>
    <w:rsid w:val="00ED39B1"/>
    <w:rsid w:val="00ED5220"/>
    <w:rsid w:val="00ED5A62"/>
    <w:rsid w:val="00ED601F"/>
    <w:rsid w:val="00ED671F"/>
    <w:rsid w:val="00ED6A2E"/>
    <w:rsid w:val="00ED735A"/>
    <w:rsid w:val="00ED75D1"/>
    <w:rsid w:val="00EE02B3"/>
    <w:rsid w:val="00EE02E4"/>
    <w:rsid w:val="00EE1122"/>
    <w:rsid w:val="00EE18DD"/>
    <w:rsid w:val="00EE1DA3"/>
    <w:rsid w:val="00EE26BE"/>
    <w:rsid w:val="00EE28A8"/>
    <w:rsid w:val="00EE2F26"/>
    <w:rsid w:val="00EE3106"/>
    <w:rsid w:val="00EE3415"/>
    <w:rsid w:val="00EE3DC9"/>
    <w:rsid w:val="00EE4A3F"/>
    <w:rsid w:val="00EE4BC3"/>
    <w:rsid w:val="00EE5167"/>
    <w:rsid w:val="00EE577B"/>
    <w:rsid w:val="00EE5801"/>
    <w:rsid w:val="00EE5E65"/>
    <w:rsid w:val="00EE66EE"/>
    <w:rsid w:val="00EE6C39"/>
    <w:rsid w:val="00EE6CD2"/>
    <w:rsid w:val="00EE7171"/>
    <w:rsid w:val="00EE7647"/>
    <w:rsid w:val="00EE7C77"/>
    <w:rsid w:val="00EF08AB"/>
    <w:rsid w:val="00EF0F15"/>
    <w:rsid w:val="00EF1090"/>
    <w:rsid w:val="00EF1313"/>
    <w:rsid w:val="00EF1C77"/>
    <w:rsid w:val="00EF1F3C"/>
    <w:rsid w:val="00EF1F76"/>
    <w:rsid w:val="00EF29AF"/>
    <w:rsid w:val="00EF2CAA"/>
    <w:rsid w:val="00EF2E4D"/>
    <w:rsid w:val="00EF3184"/>
    <w:rsid w:val="00EF3533"/>
    <w:rsid w:val="00EF3E2C"/>
    <w:rsid w:val="00EF4902"/>
    <w:rsid w:val="00EF576C"/>
    <w:rsid w:val="00EF625E"/>
    <w:rsid w:val="00EF6497"/>
    <w:rsid w:val="00EF6951"/>
    <w:rsid w:val="00EF6975"/>
    <w:rsid w:val="00EF6BF5"/>
    <w:rsid w:val="00EF6CCD"/>
    <w:rsid w:val="00EF6D86"/>
    <w:rsid w:val="00EF718E"/>
    <w:rsid w:val="00EF7254"/>
    <w:rsid w:val="00EF72A3"/>
    <w:rsid w:val="00EF778A"/>
    <w:rsid w:val="00EF77E8"/>
    <w:rsid w:val="00EF7981"/>
    <w:rsid w:val="00EF7E0D"/>
    <w:rsid w:val="00F00A17"/>
    <w:rsid w:val="00F00DAD"/>
    <w:rsid w:val="00F00E29"/>
    <w:rsid w:val="00F018E4"/>
    <w:rsid w:val="00F01930"/>
    <w:rsid w:val="00F01E71"/>
    <w:rsid w:val="00F02A00"/>
    <w:rsid w:val="00F03057"/>
    <w:rsid w:val="00F035B2"/>
    <w:rsid w:val="00F03CF6"/>
    <w:rsid w:val="00F03F29"/>
    <w:rsid w:val="00F0434E"/>
    <w:rsid w:val="00F0463D"/>
    <w:rsid w:val="00F04A46"/>
    <w:rsid w:val="00F05170"/>
    <w:rsid w:val="00F0530E"/>
    <w:rsid w:val="00F05A41"/>
    <w:rsid w:val="00F063D6"/>
    <w:rsid w:val="00F0671C"/>
    <w:rsid w:val="00F07393"/>
    <w:rsid w:val="00F07DCD"/>
    <w:rsid w:val="00F07FDA"/>
    <w:rsid w:val="00F1052A"/>
    <w:rsid w:val="00F10541"/>
    <w:rsid w:val="00F10A65"/>
    <w:rsid w:val="00F115F5"/>
    <w:rsid w:val="00F11817"/>
    <w:rsid w:val="00F11B4E"/>
    <w:rsid w:val="00F120CC"/>
    <w:rsid w:val="00F12CE3"/>
    <w:rsid w:val="00F1320D"/>
    <w:rsid w:val="00F1346B"/>
    <w:rsid w:val="00F1350B"/>
    <w:rsid w:val="00F142F8"/>
    <w:rsid w:val="00F14344"/>
    <w:rsid w:val="00F1457D"/>
    <w:rsid w:val="00F146BD"/>
    <w:rsid w:val="00F14BF8"/>
    <w:rsid w:val="00F15461"/>
    <w:rsid w:val="00F157BD"/>
    <w:rsid w:val="00F16191"/>
    <w:rsid w:val="00F162A5"/>
    <w:rsid w:val="00F163CB"/>
    <w:rsid w:val="00F1641F"/>
    <w:rsid w:val="00F176AD"/>
    <w:rsid w:val="00F17BC9"/>
    <w:rsid w:val="00F20E02"/>
    <w:rsid w:val="00F20ED1"/>
    <w:rsid w:val="00F2102A"/>
    <w:rsid w:val="00F21436"/>
    <w:rsid w:val="00F216C1"/>
    <w:rsid w:val="00F21E95"/>
    <w:rsid w:val="00F21F17"/>
    <w:rsid w:val="00F2255E"/>
    <w:rsid w:val="00F22898"/>
    <w:rsid w:val="00F2302D"/>
    <w:rsid w:val="00F2331E"/>
    <w:rsid w:val="00F2504F"/>
    <w:rsid w:val="00F2543F"/>
    <w:rsid w:val="00F254C9"/>
    <w:rsid w:val="00F25685"/>
    <w:rsid w:val="00F25943"/>
    <w:rsid w:val="00F25B77"/>
    <w:rsid w:val="00F26065"/>
    <w:rsid w:val="00F265A2"/>
    <w:rsid w:val="00F26B8F"/>
    <w:rsid w:val="00F26BAB"/>
    <w:rsid w:val="00F26C3B"/>
    <w:rsid w:val="00F26EE2"/>
    <w:rsid w:val="00F2794D"/>
    <w:rsid w:val="00F3034C"/>
    <w:rsid w:val="00F304DE"/>
    <w:rsid w:val="00F30975"/>
    <w:rsid w:val="00F31797"/>
    <w:rsid w:val="00F31E87"/>
    <w:rsid w:val="00F325EE"/>
    <w:rsid w:val="00F32BF0"/>
    <w:rsid w:val="00F33745"/>
    <w:rsid w:val="00F337D6"/>
    <w:rsid w:val="00F33AF5"/>
    <w:rsid w:val="00F33B05"/>
    <w:rsid w:val="00F33FF6"/>
    <w:rsid w:val="00F34A6F"/>
    <w:rsid w:val="00F34E33"/>
    <w:rsid w:val="00F34E85"/>
    <w:rsid w:val="00F35B6B"/>
    <w:rsid w:val="00F36382"/>
    <w:rsid w:val="00F374F7"/>
    <w:rsid w:val="00F3770C"/>
    <w:rsid w:val="00F37F48"/>
    <w:rsid w:val="00F40763"/>
    <w:rsid w:val="00F4080C"/>
    <w:rsid w:val="00F40F85"/>
    <w:rsid w:val="00F41784"/>
    <w:rsid w:val="00F41978"/>
    <w:rsid w:val="00F422E5"/>
    <w:rsid w:val="00F4312C"/>
    <w:rsid w:val="00F43221"/>
    <w:rsid w:val="00F4371C"/>
    <w:rsid w:val="00F43EDB"/>
    <w:rsid w:val="00F44C1C"/>
    <w:rsid w:val="00F44D8B"/>
    <w:rsid w:val="00F44F1D"/>
    <w:rsid w:val="00F45128"/>
    <w:rsid w:val="00F4525D"/>
    <w:rsid w:val="00F4528F"/>
    <w:rsid w:val="00F4599B"/>
    <w:rsid w:val="00F45D3F"/>
    <w:rsid w:val="00F45EBD"/>
    <w:rsid w:val="00F45FAF"/>
    <w:rsid w:val="00F46D39"/>
    <w:rsid w:val="00F4754B"/>
    <w:rsid w:val="00F500AD"/>
    <w:rsid w:val="00F504B3"/>
    <w:rsid w:val="00F509C8"/>
    <w:rsid w:val="00F50F3C"/>
    <w:rsid w:val="00F5112F"/>
    <w:rsid w:val="00F51EA5"/>
    <w:rsid w:val="00F52FA4"/>
    <w:rsid w:val="00F53226"/>
    <w:rsid w:val="00F5343E"/>
    <w:rsid w:val="00F53DB5"/>
    <w:rsid w:val="00F5428A"/>
    <w:rsid w:val="00F54673"/>
    <w:rsid w:val="00F5507B"/>
    <w:rsid w:val="00F55213"/>
    <w:rsid w:val="00F5566F"/>
    <w:rsid w:val="00F55D7F"/>
    <w:rsid w:val="00F56147"/>
    <w:rsid w:val="00F566D4"/>
    <w:rsid w:val="00F56B8B"/>
    <w:rsid w:val="00F56FAC"/>
    <w:rsid w:val="00F5741B"/>
    <w:rsid w:val="00F57990"/>
    <w:rsid w:val="00F60B9A"/>
    <w:rsid w:val="00F60CA6"/>
    <w:rsid w:val="00F61A02"/>
    <w:rsid w:val="00F61E6E"/>
    <w:rsid w:val="00F623AE"/>
    <w:rsid w:val="00F6286A"/>
    <w:rsid w:val="00F6292E"/>
    <w:rsid w:val="00F62D8F"/>
    <w:rsid w:val="00F62DD5"/>
    <w:rsid w:val="00F639EB"/>
    <w:rsid w:val="00F63E5A"/>
    <w:rsid w:val="00F64197"/>
    <w:rsid w:val="00F6481D"/>
    <w:rsid w:val="00F64EAA"/>
    <w:rsid w:val="00F64EC4"/>
    <w:rsid w:val="00F65327"/>
    <w:rsid w:val="00F65DFA"/>
    <w:rsid w:val="00F65FFD"/>
    <w:rsid w:val="00F663AE"/>
    <w:rsid w:val="00F663DB"/>
    <w:rsid w:val="00F66527"/>
    <w:rsid w:val="00F66616"/>
    <w:rsid w:val="00F66AB2"/>
    <w:rsid w:val="00F6709F"/>
    <w:rsid w:val="00F67738"/>
    <w:rsid w:val="00F6782E"/>
    <w:rsid w:val="00F67875"/>
    <w:rsid w:val="00F67B50"/>
    <w:rsid w:val="00F67C93"/>
    <w:rsid w:val="00F67DAD"/>
    <w:rsid w:val="00F702B0"/>
    <w:rsid w:val="00F70A20"/>
    <w:rsid w:val="00F71204"/>
    <w:rsid w:val="00F729F5"/>
    <w:rsid w:val="00F72D85"/>
    <w:rsid w:val="00F73002"/>
    <w:rsid w:val="00F73699"/>
    <w:rsid w:val="00F73A2B"/>
    <w:rsid w:val="00F74042"/>
    <w:rsid w:val="00F741C4"/>
    <w:rsid w:val="00F74C68"/>
    <w:rsid w:val="00F75440"/>
    <w:rsid w:val="00F75984"/>
    <w:rsid w:val="00F75E56"/>
    <w:rsid w:val="00F763D2"/>
    <w:rsid w:val="00F76497"/>
    <w:rsid w:val="00F7674D"/>
    <w:rsid w:val="00F76F52"/>
    <w:rsid w:val="00F7726A"/>
    <w:rsid w:val="00F77621"/>
    <w:rsid w:val="00F807E8"/>
    <w:rsid w:val="00F80A43"/>
    <w:rsid w:val="00F80C95"/>
    <w:rsid w:val="00F80F74"/>
    <w:rsid w:val="00F8108C"/>
    <w:rsid w:val="00F812BA"/>
    <w:rsid w:val="00F8201C"/>
    <w:rsid w:val="00F8224B"/>
    <w:rsid w:val="00F82DB4"/>
    <w:rsid w:val="00F82F75"/>
    <w:rsid w:val="00F8348F"/>
    <w:rsid w:val="00F83866"/>
    <w:rsid w:val="00F838C9"/>
    <w:rsid w:val="00F8428F"/>
    <w:rsid w:val="00F845D4"/>
    <w:rsid w:val="00F848BD"/>
    <w:rsid w:val="00F8564C"/>
    <w:rsid w:val="00F8626A"/>
    <w:rsid w:val="00F879F5"/>
    <w:rsid w:val="00F87B99"/>
    <w:rsid w:val="00F9109F"/>
    <w:rsid w:val="00F910B0"/>
    <w:rsid w:val="00F91848"/>
    <w:rsid w:val="00F91A44"/>
    <w:rsid w:val="00F91DFD"/>
    <w:rsid w:val="00F9230E"/>
    <w:rsid w:val="00F92439"/>
    <w:rsid w:val="00F92638"/>
    <w:rsid w:val="00F92A99"/>
    <w:rsid w:val="00F92B26"/>
    <w:rsid w:val="00F938B1"/>
    <w:rsid w:val="00F93FAF"/>
    <w:rsid w:val="00F942DC"/>
    <w:rsid w:val="00F9488C"/>
    <w:rsid w:val="00F94E38"/>
    <w:rsid w:val="00F94EFD"/>
    <w:rsid w:val="00F95E49"/>
    <w:rsid w:val="00F9688F"/>
    <w:rsid w:val="00F968D3"/>
    <w:rsid w:val="00F971F3"/>
    <w:rsid w:val="00F975A7"/>
    <w:rsid w:val="00F97830"/>
    <w:rsid w:val="00F97929"/>
    <w:rsid w:val="00F97D9F"/>
    <w:rsid w:val="00FA04FC"/>
    <w:rsid w:val="00FA12B2"/>
    <w:rsid w:val="00FA12DB"/>
    <w:rsid w:val="00FA13A6"/>
    <w:rsid w:val="00FA13FA"/>
    <w:rsid w:val="00FA15AE"/>
    <w:rsid w:val="00FA1A88"/>
    <w:rsid w:val="00FA2069"/>
    <w:rsid w:val="00FA2FFD"/>
    <w:rsid w:val="00FA363B"/>
    <w:rsid w:val="00FA3AAB"/>
    <w:rsid w:val="00FA3B85"/>
    <w:rsid w:val="00FA3BFE"/>
    <w:rsid w:val="00FA3E47"/>
    <w:rsid w:val="00FA55F7"/>
    <w:rsid w:val="00FA620C"/>
    <w:rsid w:val="00FA6D3C"/>
    <w:rsid w:val="00FA6F5F"/>
    <w:rsid w:val="00FA7C95"/>
    <w:rsid w:val="00FB09B0"/>
    <w:rsid w:val="00FB11BA"/>
    <w:rsid w:val="00FB19D5"/>
    <w:rsid w:val="00FB2214"/>
    <w:rsid w:val="00FB2B3C"/>
    <w:rsid w:val="00FB2C9A"/>
    <w:rsid w:val="00FB3233"/>
    <w:rsid w:val="00FB3B59"/>
    <w:rsid w:val="00FB3BA6"/>
    <w:rsid w:val="00FB410F"/>
    <w:rsid w:val="00FB4A07"/>
    <w:rsid w:val="00FB4C45"/>
    <w:rsid w:val="00FB5350"/>
    <w:rsid w:val="00FB5959"/>
    <w:rsid w:val="00FB5B29"/>
    <w:rsid w:val="00FB67DC"/>
    <w:rsid w:val="00FB78B3"/>
    <w:rsid w:val="00FB7E14"/>
    <w:rsid w:val="00FC036F"/>
    <w:rsid w:val="00FC1347"/>
    <w:rsid w:val="00FC137F"/>
    <w:rsid w:val="00FC1726"/>
    <w:rsid w:val="00FC18FC"/>
    <w:rsid w:val="00FC260B"/>
    <w:rsid w:val="00FC2D46"/>
    <w:rsid w:val="00FC2E16"/>
    <w:rsid w:val="00FC3142"/>
    <w:rsid w:val="00FC3396"/>
    <w:rsid w:val="00FC39BA"/>
    <w:rsid w:val="00FC3B71"/>
    <w:rsid w:val="00FC3C96"/>
    <w:rsid w:val="00FC4180"/>
    <w:rsid w:val="00FC42A5"/>
    <w:rsid w:val="00FC43DD"/>
    <w:rsid w:val="00FC4517"/>
    <w:rsid w:val="00FC4A3B"/>
    <w:rsid w:val="00FC4CD2"/>
    <w:rsid w:val="00FC4E0C"/>
    <w:rsid w:val="00FC509B"/>
    <w:rsid w:val="00FC548D"/>
    <w:rsid w:val="00FC5B45"/>
    <w:rsid w:val="00FC5CF8"/>
    <w:rsid w:val="00FC5F5C"/>
    <w:rsid w:val="00FC608B"/>
    <w:rsid w:val="00FC63DB"/>
    <w:rsid w:val="00FC6532"/>
    <w:rsid w:val="00FC6622"/>
    <w:rsid w:val="00FC66B3"/>
    <w:rsid w:val="00FC6EFD"/>
    <w:rsid w:val="00FC722E"/>
    <w:rsid w:val="00FC78BC"/>
    <w:rsid w:val="00FC7B31"/>
    <w:rsid w:val="00FD03CD"/>
    <w:rsid w:val="00FD07B4"/>
    <w:rsid w:val="00FD0C59"/>
    <w:rsid w:val="00FD0D03"/>
    <w:rsid w:val="00FD0FBD"/>
    <w:rsid w:val="00FD1113"/>
    <w:rsid w:val="00FD1D63"/>
    <w:rsid w:val="00FD1F96"/>
    <w:rsid w:val="00FD23AA"/>
    <w:rsid w:val="00FD23F3"/>
    <w:rsid w:val="00FD2A88"/>
    <w:rsid w:val="00FD2CE2"/>
    <w:rsid w:val="00FD431A"/>
    <w:rsid w:val="00FD45FC"/>
    <w:rsid w:val="00FD4F32"/>
    <w:rsid w:val="00FD52AE"/>
    <w:rsid w:val="00FD5FE2"/>
    <w:rsid w:val="00FD66C3"/>
    <w:rsid w:val="00FD6896"/>
    <w:rsid w:val="00FD6CFD"/>
    <w:rsid w:val="00FD6DAA"/>
    <w:rsid w:val="00FD77FB"/>
    <w:rsid w:val="00FD7830"/>
    <w:rsid w:val="00FE016E"/>
    <w:rsid w:val="00FE021B"/>
    <w:rsid w:val="00FE1311"/>
    <w:rsid w:val="00FE230B"/>
    <w:rsid w:val="00FE23A9"/>
    <w:rsid w:val="00FE2DEA"/>
    <w:rsid w:val="00FE4E07"/>
    <w:rsid w:val="00FE4ED0"/>
    <w:rsid w:val="00FE54F1"/>
    <w:rsid w:val="00FE5656"/>
    <w:rsid w:val="00FE7278"/>
    <w:rsid w:val="00FE7822"/>
    <w:rsid w:val="00FE79E8"/>
    <w:rsid w:val="00FE7B7F"/>
    <w:rsid w:val="00FF11AB"/>
    <w:rsid w:val="00FF1242"/>
    <w:rsid w:val="00FF1C25"/>
    <w:rsid w:val="00FF1D1D"/>
    <w:rsid w:val="00FF1DEE"/>
    <w:rsid w:val="00FF1E1E"/>
    <w:rsid w:val="00FF213E"/>
    <w:rsid w:val="00FF26BB"/>
    <w:rsid w:val="00FF29F8"/>
    <w:rsid w:val="00FF366C"/>
    <w:rsid w:val="00FF3F3D"/>
    <w:rsid w:val="00FF400C"/>
    <w:rsid w:val="00FF442D"/>
    <w:rsid w:val="00FF4B06"/>
    <w:rsid w:val="00FF5AEA"/>
    <w:rsid w:val="00FF6132"/>
    <w:rsid w:val="00FF61CD"/>
    <w:rsid w:val="00FF6DCC"/>
    <w:rsid w:val="00FF6F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C91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04F"/>
    <w:pPr>
      <w:spacing w:line="360" w:lineRule="auto"/>
      <w:jc w:val="both"/>
    </w:pPr>
    <w:rPr>
      <w:rFonts w:ascii="Arial" w:hAnsi="Arial"/>
      <w:sz w:val="22"/>
      <w:szCs w:val="24"/>
      <w:lang w:val="en-GB" w:eastAsia="ja-JP"/>
    </w:rPr>
  </w:style>
  <w:style w:type="paragraph" w:styleId="Heading1">
    <w:name w:val="heading 1"/>
    <w:basedOn w:val="Normal"/>
    <w:next w:val="Normal"/>
    <w:qFormat/>
    <w:rsid w:val="0061407A"/>
    <w:pPr>
      <w:keepNext/>
      <w:pageBreakBefore/>
      <w:numPr>
        <w:numId w:val="1"/>
      </w:numPr>
      <w:spacing w:before="240" w:line="240" w:lineRule="auto"/>
      <w:outlineLvl w:val="0"/>
    </w:pPr>
    <w:rPr>
      <w:rFonts w:ascii="Bookman Old Style" w:hAnsi="Bookman Old Style" w:cs="Arial Bold"/>
      <w:b/>
      <w:bCs/>
      <w:caps/>
      <w:color w:val="000066"/>
      <w:kern w:val="32"/>
      <w:sz w:val="32"/>
      <w:szCs w:val="32"/>
    </w:rPr>
  </w:style>
  <w:style w:type="paragraph" w:styleId="Heading2">
    <w:name w:val="heading 2"/>
    <w:basedOn w:val="Normal"/>
    <w:next w:val="Normal"/>
    <w:link w:val="Heading2Char"/>
    <w:qFormat/>
    <w:rsid w:val="00571D99"/>
    <w:pPr>
      <w:keepNext/>
      <w:numPr>
        <w:ilvl w:val="1"/>
        <w:numId w:val="1"/>
      </w:numPr>
      <w:spacing w:before="240" w:after="60" w:line="240" w:lineRule="auto"/>
      <w:outlineLvl w:val="1"/>
    </w:pPr>
    <w:rPr>
      <w:rFonts w:ascii="Bookman Old Style" w:hAnsi="Bookman Old Style" w:cs="Arial"/>
      <w:b/>
      <w:bCs/>
      <w:iCs/>
      <w:color w:val="0000FF"/>
      <w:sz w:val="28"/>
      <w:szCs w:val="28"/>
    </w:rPr>
  </w:style>
  <w:style w:type="paragraph" w:styleId="Heading3">
    <w:name w:val="heading 3"/>
    <w:basedOn w:val="Normal"/>
    <w:next w:val="Normal"/>
    <w:qFormat/>
    <w:rsid w:val="00571D99"/>
    <w:pPr>
      <w:keepNext/>
      <w:numPr>
        <w:ilvl w:val="2"/>
        <w:numId w:val="1"/>
      </w:numPr>
      <w:tabs>
        <w:tab w:val="left" w:pos="864"/>
      </w:tabs>
      <w:spacing w:before="240" w:after="60" w:line="240" w:lineRule="auto"/>
      <w:outlineLvl w:val="2"/>
    </w:pPr>
    <w:rPr>
      <w:rFonts w:ascii="Bookman Old Style" w:hAnsi="Bookman Old Style" w:cs="Arial"/>
      <w:bCs/>
      <w:i/>
      <w:color w:val="FF0000"/>
      <w:sz w:val="26"/>
      <w:szCs w:val="26"/>
    </w:rPr>
  </w:style>
  <w:style w:type="paragraph" w:styleId="Heading4">
    <w:name w:val="heading 4"/>
    <w:basedOn w:val="Normal"/>
    <w:next w:val="Normal"/>
    <w:qFormat/>
    <w:rsid w:val="006D5928"/>
    <w:pPr>
      <w:keepNext/>
      <w:numPr>
        <w:ilvl w:val="3"/>
        <w:numId w:val="1"/>
      </w:numPr>
      <w:spacing w:before="240" w:after="60" w:line="240" w:lineRule="auto"/>
      <w:outlineLvl w:val="3"/>
    </w:pPr>
    <w:rPr>
      <w:bCs/>
      <w:szCs w:val="22"/>
      <w:u w:val="single"/>
    </w:rPr>
  </w:style>
  <w:style w:type="paragraph" w:styleId="Heading5">
    <w:name w:val="heading 5"/>
    <w:basedOn w:val="Normal"/>
    <w:next w:val="Normal"/>
    <w:qFormat/>
    <w:rsid w:val="00731503"/>
    <w:pPr>
      <w:numPr>
        <w:ilvl w:val="4"/>
        <w:numId w:val="1"/>
      </w:numPr>
      <w:spacing w:before="240" w:after="60"/>
      <w:outlineLvl w:val="4"/>
    </w:pPr>
    <w:rPr>
      <w:b/>
      <w:bCs/>
      <w:i/>
      <w:iCs/>
      <w:sz w:val="26"/>
      <w:szCs w:val="26"/>
    </w:rPr>
  </w:style>
  <w:style w:type="paragraph" w:styleId="Heading6">
    <w:name w:val="heading 6"/>
    <w:basedOn w:val="Normal"/>
    <w:next w:val="Normal"/>
    <w:qFormat/>
    <w:rsid w:val="007315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31503"/>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73150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7315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598D"/>
    <w:pPr>
      <w:spacing w:before="40" w:after="40"/>
      <w:jc w:val="both"/>
    </w:pPr>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E6C39"/>
    <w:pPr>
      <w:tabs>
        <w:tab w:val="center" w:pos="4320"/>
        <w:tab w:val="right" w:pos="8640"/>
      </w:tabs>
    </w:pPr>
  </w:style>
  <w:style w:type="paragraph" w:styleId="Footer">
    <w:name w:val="footer"/>
    <w:basedOn w:val="Normal"/>
    <w:rsid w:val="00EE6C39"/>
    <w:pPr>
      <w:tabs>
        <w:tab w:val="center" w:pos="4320"/>
        <w:tab w:val="right" w:pos="8640"/>
      </w:tabs>
    </w:pPr>
  </w:style>
  <w:style w:type="paragraph" w:styleId="TOC1">
    <w:name w:val="toc 1"/>
    <w:basedOn w:val="Normal"/>
    <w:next w:val="Normal"/>
    <w:autoRedefine/>
    <w:uiPriority w:val="39"/>
    <w:rsid w:val="00431B6E"/>
    <w:pPr>
      <w:tabs>
        <w:tab w:val="left" w:pos="440"/>
        <w:tab w:val="right" w:leader="dot" w:pos="8280"/>
      </w:tabs>
      <w:jc w:val="left"/>
    </w:pPr>
    <w:rPr>
      <w:rFonts w:ascii="Times New Roman" w:hAnsi="Times New Roman"/>
      <w:b/>
      <w:bCs/>
      <w:caps/>
      <w:sz w:val="20"/>
      <w:szCs w:val="20"/>
    </w:rPr>
  </w:style>
  <w:style w:type="paragraph" w:styleId="TOC2">
    <w:name w:val="toc 2"/>
    <w:basedOn w:val="Normal"/>
    <w:next w:val="Normal"/>
    <w:autoRedefine/>
    <w:uiPriority w:val="39"/>
    <w:rsid w:val="00D434F1"/>
    <w:pPr>
      <w:tabs>
        <w:tab w:val="left" w:pos="880"/>
        <w:tab w:val="right" w:leader="dot" w:pos="8280"/>
      </w:tabs>
      <w:ind w:left="220"/>
      <w:jc w:val="left"/>
    </w:pPr>
    <w:rPr>
      <w:rFonts w:ascii="Times New Roman" w:hAnsi="Times New Roman"/>
      <w:smallCaps/>
      <w:sz w:val="20"/>
      <w:szCs w:val="20"/>
    </w:rPr>
  </w:style>
  <w:style w:type="paragraph" w:styleId="TOC3">
    <w:name w:val="toc 3"/>
    <w:basedOn w:val="Normal"/>
    <w:next w:val="Normal"/>
    <w:autoRedefine/>
    <w:uiPriority w:val="39"/>
    <w:rsid w:val="007567A4"/>
    <w:pPr>
      <w:tabs>
        <w:tab w:val="left" w:pos="1100"/>
        <w:tab w:val="right" w:leader="dot" w:pos="8640"/>
      </w:tabs>
      <w:ind w:left="440"/>
      <w:jc w:val="left"/>
    </w:pPr>
    <w:rPr>
      <w:rFonts w:ascii="Times New Roman" w:hAnsi="Times New Roman"/>
      <w:i/>
      <w:iCs/>
      <w:sz w:val="20"/>
      <w:szCs w:val="20"/>
    </w:rPr>
  </w:style>
  <w:style w:type="paragraph" w:styleId="TOC4">
    <w:name w:val="toc 4"/>
    <w:basedOn w:val="Normal"/>
    <w:next w:val="Normal"/>
    <w:autoRedefine/>
    <w:uiPriority w:val="39"/>
    <w:rsid w:val="009D691E"/>
    <w:pPr>
      <w:ind w:left="660"/>
      <w:jc w:val="left"/>
    </w:pPr>
    <w:rPr>
      <w:rFonts w:ascii="Times New Roman" w:hAnsi="Times New Roman"/>
      <w:sz w:val="18"/>
      <w:szCs w:val="18"/>
    </w:rPr>
  </w:style>
  <w:style w:type="paragraph" w:styleId="TOC5">
    <w:name w:val="toc 5"/>
    <w:basedOn w:val="Normal"/>
    <w:next w:val="Normal"/>
    <w:autoRedefine/>
    <w:semiHidden/>
    <w:rsid w:val="009D691E"/>
    <w:pPr>
      <w:ind w:left="880"/>
      <w:jc w:val="left"/>
    </w:pPr>
    <w:rPr>
      <w:rFonts w:ascii="Times New Roman" w:hAnsi="Times New Roman"/>
      <w:sz w:val="18"/>
      <w:szCs w:val="18"/>
    </w:rPr>
  </w:style>
  <w:style w:type="paragraph" w:styleId="TOC6">
    <w:name w:val="toc 6"/>
    <w:basedOn w:val="Normal"/>
    <w:next w:val="Normal"/>
    <w:autoRedefine/>
    <w:semiHidden/>
    <w:rsid w:val="009D691E"/>
    <w:pPr>
      <w:ind w:left="1100"/>
      <w:jc w:val="left"/>
    </w:pPr>
    <w:rPr>
      <w:rFonts w:ascii="Times New Roman" w:hAnsi="Times New Roman"/>
      <w:sz w:val="18"/>
      <w:szCs w:val="18"/>
    </w:rPr>
  </w:style>
  <w:style w:type="paragraph" w:styleId="TOC7">
    <w:name w:val="toc 7"/>
    <w:basedOn w:val="Normal"/>
    <w:next w:val="Normal"/>
    <w:autoRedefine/>
    <w:semiHidden/>
    <w:rsid w:val="009D691E"/>
    <w:pPr>
      <w:ind w:left="1320"/>
      <w:jc w:val="left"/>
    </w:pPr>
    <w:rPr>
      <w:rFonts w:ascii="Times New Roman" w:hAnsi="Times New Roman"/>
      <w:sz w:val="18"/>
      <w:szCs w:val="18"/>
    </w:rPr>
  </w:style>
  <w:style w:type="paragraph" w:styleId="TOC8">
    <w:name w:val="toc 8"/>
    <w:basedOn w:val="Normal"/>
    <w:next w:val="Normal"/>
    <w:autoRedefine/>
    <w:semiHidden/>
    <w:rsid w:val="009D691E"/>
    <w:pPr>
      <w:ind w:left="1540"/>
      <w:jc w:val="left"/>
    </w:pPr>
    <w:rPr>
      <w:rFonts w:ascii="Times New Roman" w:hAnsi="Times New Roman"/>
      <w:sz w:val="18"/>
      <w:szCs w:val="18"/>
    </w:rPr>
  </w:style>
  <w:style w:type="paragraph" w:styleId="TOC9">
    <w:name w:val="toc 9"/>
    <w:basedOn w:val="Normal"/>
    <w:next w:val="Normal"/>
    <w:autoRedefine/>
    <w:semiHidden/>
    <w:rsid w:val="009D691E"/>
    <w:pPr>
      <w:ind w:left="1760"/>
      <w:jc w:val="left"/>
    </w:pPr>
    <w:rPr>
      <w:rFonts w:ascii="Times New Roman" w:hAnsi="Times New Roman"/>
      <w:sz w:val="18"/>
      <w:szCs w:val="18"/>
    </w:rPr>
  </w:style>
  <w:style w:type="character" w:styleId="Hyperlink">
    <w:name w:val="Hyperlink"/>
    <w:uiPriority w:val="99"/>
    <w:rsid w:val="009D691E"/>
    <w:rPr>
      <w:color w:val="0000FF"/>
      <w:u w:val="single"/>
    </w:rPr>
  </w:style>
  <w:style w:type="paragraph" w:customStyle="1" w:styleId="DefaultParagraphFontParaChar">
    <w:name w:val="Default Paragraph Font Para Char"/>
    <w:basedOn w:val="Normal"/>
    <w:semiHidden/>
    <w:rsid w:val="00A431A3"/>
    <w:pPr>
      <w:spacing w:after="160" w:line="240" w:lineRule="exact"/>
      <w:jc w:val="left"/>
    </w:pPr>
    <w:rPr>
      <w:rFonts w:ascii="Verdana" w:eastAsia="Times New Roman" w:hAnsi="Verdana"/>
      <w:sz w:val="20"/>
      <w:szCs w:val="20"/>
      <w:lang w:eastAsia="en-US"/>
    </w:rPr>
  </w:style>
  <w:style w:type="paragraph" w:styleId="Caption">
    <w:name w:val="caption"/>
    <w:basedOn w:val="Normal"/>
    <w:next w:val="Normal"/>
    <w:qFormat/>
    <w:rsid w:val="0061407A"/>
    <w:pPr>
      <w:spacing w:before="240" w:after="120" w:line="240" w:lineRule="auto"/>
    </w:pPr>
    <w:rPr>
      <w:rFonts w:ascii="Bookman Old Style" w:hAnsi="Bookman Old Style"/>
      <w:b/>
      <w:bCs/>
      <w:caps/>
      <w:color w:val="000066"/>
      <w:sz w:val="32"/>
      <w:szCs w:val="32"/>
    </w:rPr>
  </w:style>
  <w:style w:type="paragraph" w:styleId="TableofFigures">
    <w:name w:val="table of figures"/>
    <w:basedOn w:val="Normal"/>
    <w:next w:val="Normal"/>
    <w:uiPriority w:val="99"/>
    <w:rsid w:val="00DE6CDD"/>
    <w:rPr>
      <w:rFonts w:ascii="Times New Roman" w:hAnsi="Times New Roman"/>
      <w:b/>
      <w:smallCaps/>
      <w:sz w:val="20"/>
      <w:szCs w:val="22"/>
    </w:rPr>
  </w:style>
  <w:style w:type="numbering" w:styleId="1ai">
    <w:name w:val="Outline List 1"/>
    <w:basedOn w:val="NoList"/>
    <w:rsid w:val="00105219"/>
    <w:pPr>
      <w:numPr>
        <w:numId w:val="3"/>
      </w:numPr>
    </w:pPr>
  </w:style>
  <w:style w:type="numbering" w:customStyle="1" w:styleId="ibulleta">
    <w:name w:val="i / bullet / a"/>
    <w:rsid w:val="00E87ED2"/>
    <w:pPr>
      <w:numPr>
        <w:numId w:val="2"/>
      </w:numPr>
    </w:pPr>
  </w:style>
  <w:style w:type="numbering" w:customStyle="1" w:styleId="1ibullet">
    <w:name w:val="1)/i)/bullet"/>
    <w:rsid w:val="00870304"/>
    <w:pPr>
      <w:numPr>
        <w:numId w:val="4"/>
      </w:numPr>
    </w:pPr>
  </w:style>
  <w:style w:type="paragraph" w:styleId="BalloonText">
    <w:name w:val="Balloon Text"/>
    <w:basedOn w:val="Normal"/>
    <w:semiHidden/>
    <w:rsid w:val="0046587D"/>
    <w:rPr>
      <w:rFonts w:ascii="Tahoma" w:hAnsi="Tahoma" w:cs="Tahoma"/>
      <w:sz w:val="16"/>
      <w:szCs w:val="16"/>
    </w:rPr>
  </w:style>
  <w:style w:type="paragraph" w:styleId="DocumentMap">
    <w:name w:val="Document Map"/>
    <w:basedOn w:val="Normal"/>
    <w:semiHidden/>
    <w:rsid w:val="00EA42F4"/>
    <w:pPr>
      <w:shd w:val="clear" w:color="auto" w:fill="000080"/>
    </w:pPr>
    <w:rPr>
      <w:rFonts w:ascii="Tahoma" w:hAnsi="Tahoma" w:cs="Tahoma"/>
      <w:sz w:val="20"/>
      <w:szCs w:val="20"/>
    </w:rPr>
  </w:style>
  <w:style w:type="character" w:styleId="FollowedHyperlink">
    <w:name w:val="FollowedHyperlink"/>
    <w:rsid w:val="00BC582F"/>
    <w:rPr>
      <w:color w:val="800080"/>
      <w:u w:val="single"/>
    </w:rPr>
  </w:style>
  <w:style w:type="character" w:styleId="CommentReference">
    <w:name w:val="annotation reference"/>
    <w:semiHidden/>
    <w:rsid w:val="004779B0"/>
    <w:rPr>
      <w:sz w:val="16"/>
      <w:szCs w:val="16"/>
    </w:rPr>
  </w:style>
  <w:style w:type="paragraph" w:styleId="CommentText">
    <w:name w:val="annotation text"/>
    <w:basedOn w:val="Normal"/>
    <w:link w:val="CommentTextChar"/>
    <w:semiHidden/>
    <w:rsid w:val="004779B0"/>
    <w:rPr>
      <w:sz w:val="20"/>
      <w:szCs w:val="20"/>
    </w:rPr>
  </w:style>
  <w:style w:type="paragraph" w:styleId="CommentSubject">
    <w:name w:val="annotation subject"/>
    <w:basedOn w:val="CommentText"/>
    <w:next w:val="CommentText"/>
    <w:semiHidden/>
    <w:rsid w:val="004779B0"/>
    <w:rPr>
      <w:b/>
      <w:bCs/>
    </w:rPr>
  </w:style>
  <w:style w:type="character" w:styleId="PageNumber">
    <w:name w:val="page number"/>
    <w:basedOn w:val="DefaultParagraphFont"/>
    <w:rsid w:val="00F8224B"/>
  </w:style>
  <w:style w:type="character" w:styleId="Strong">
    <w:name w:val="Strong"/>
    <w:uiPriority w:val="22"/>
    <w:qFormat/>
    <w:rsid w:val="00BB4725"/>
    <w:rPr>
      <w:b/>
      <w:bCs/>
    </w:rPr>
  </w:style>
  <w:style w:type="paragraph" w:styleId="ListParagraph">
    <w:name w:val="List Paragraph"/>
    <w:basedOn w:val="Normal"/>
    <w:uiPriority w:val="34"/>
    <w:qFormat/>
    <w:rsid w:val="00F65327"/>
    <w:pPr>
      <w:ind w:left="720"/>
    </w:pPr>
  </w:style>
  <w:style w:type="character" w:customStyle="1" w:styleId="hps">
    <w:name w:val="hps"/>
    <w:rsid w:val="00AD581A"/>
  </w:style>
  <w:style w:type="character" w:customStyle="1" w:styleId="shorttext">
    <w:name w:val="short_text"/>
    <w:rsid w:val="00D76A13"/>
  </w:style>
  <w:style w:type="character" w:customStyle="1" w:styleId="Heading2Char">
    <w:name w:val="Heading 2 Char"/>
    <w:link w:val="Heading2"/>
    <w:rsid w:val="003A4DFB"/>
    <w:rPr>
      <w:rFonts w:ascii="Bookman Old Style" w:hAnsi="Bookman Old Style" w:cs="Arial"/>
      <w:b/>
      <w:bCs/>
      <w:iCs/>
      <w:color w:val="0000FF"/>
      <w:sz w:val="28"/>
      <w:szCs w:val="28"/>
      <w:lang w:val="en-GB" w:eastAsia="ja-JP"/>
    </w:rPr>
  </w:style>
  <w:style w:type="paragraph" w:customStyle="1" w:styleId="Standard">
    <w:name w:val="Standard"/>
    <w:rsid w:val="0015754F"/>
    <w:pPr>
      <w:suppressAutoHyphens/>
      <w:autoSpaceDN w:val="0"/>
      <w:textAlignment w:val="baseline"/>
    </w:pPr>
    <w:rPr>
      <w:rFonts w:ascii="Liberation Serif" w:eastAsia="Noto Sans CJK SC Regular" w:hAnsi="Liberation Serif" w:cs="FreeSans"/>
      <w:kern w:val="3"/>
      <w:sz w:val="24"/>
      <w:szCs w:val="24"/>
      <w:lang w:val="en-IN" w:eastAsia="zh-CN" w:bidi="hi-IN"/>
    </w:rPr>
  </w:style>
  <w:style w:type="paragraph" w:styleId="Revision">
    <w:name w:val="Revision"/>
    <w:hidden/>
    <w:uiPriority w:val="99"/>
    <w:semiHidden/>
    <w:rsid w:val="00325A7E"/>
    <w:rPr>
      <w:rFonts w:ascii="Arial" w:hAnsi="Arial"/>
      <w:sz w:val="22"/>
      <w:szCs w:val="24"/>
      <w:lang w:val="en-GB" w:eastAsia="ja-JP"/>
    </w:rPr>
  </w:style>
  <w:style w:type="character" w:customStyle="1" w:styleId="CommentTextChar">
    <w:name w:val="Comment Text Char"/>
    <w:basedOn w:val="DefaultParagraphFont"/>
    <w:link w:val="CommentText"/>
    <w:semiHidden/>
    <w:rsid w:val="00343457"/>
    <w:rPr>
      <w:rFonts w:ascii="Arial" w:hAnsi="Arial"/>
      <w:lang w:val="en-GB" w:eastAsia="ja-JP"/>
    </w:rPr>
  </w:style>
  <w:style w:type="character" w:styleId="SubtleEmphasis">
    <w:name w:val="Subtle Emphasis"/>
    <w:basedOn w:val="DefaultParagraphFont"/>
    <w:uiPriority w:val="19"/>
    <w:qFormat/>
    <w:rsid w:val="00017251"/>
    <w:rPr>
      <w:i/>
      <w:iCs/>
      <w:color w:val="404040" w:themeColor="text1" w:themeTint="BF"/>
    </w:rPr>
  </w:style>
  <w:style w:type="paragraph" w:styleId="NormalWeb">
    <w:name w:val="Normal (Web)"/>
    <w:basedOn w:val="Normal"/>
    <w:uiPriority w:val="99"/>
    <w:unhideWhenUsed/>
    <w:rsid w:val="00404E01"/>
    <w:pPr>
      <w:spacing w:before="100" w:beforeAutospacing="1" w:after="100" w:afterAutospacing="1" w:line="240" w:lineRule="auto"/>
      <w:jc w:val="left"/>
    </w:pPr>
    <w:rPr>
      <w:rFonts w:ascii="Times New Roman" w:eastAsia="Times New Roman" w:hAnsi="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9200">
      <w:bodyDiv w:val="1"/>
      <w:marLeft w:val="0"/>
      <w:marRight w:val="0"/>
      <w:marTop w:val="0"/>
      <w:marBottom w:val="0"/>
      <w:divBdr>
        <w:top w:val="none" w:sz="0" w:space="0" w:color="auto"/>
        <w:left w:val="none" w:sz="0" w:space="0" w:color="auto"/>
        <w:bottom w:val="none" w:sz="0" w:space="0" w:color="auto"/>
        <w:right w:val="none" w:sz="0" w:space="0" w:color="auto"/>
      </w:divBdr>
    </w:div>
    <w:div w:id="55443811">
      <w:bodyDiv w:val="1"/>
      <w:marLeft w:val="0"/>
      <w:marRight w:val="0"/>
      <w:marTop w:val="0"/>
      <w:marBottom w:val="0"/>
      <w:divBdr>
        <w:top w:val="none" w:sz="0" w:space="0" w:color="auto"/>
        <w:left w:val="none" w:sz="0" w:space="0" w:color="auto"/>
        <w:bottom w:val="none" w:sz="0" w:space="0" w:color="auto"/>
        <w:right w:val="none" w:sz="0" w:space="0" w:color="auto"/>
      </w:divBdr>
    </w:div>
    <w:div w:id="56906862">
      <w:bodyDiv w:val="1"/>
      <w:marLeft w:val="0"/>
      <w:marRight w:val="0"/>
      <w:marTop w:val="0"/>
      <w:marBottom w:val="0"/>
      <w:divBdr>
        <w:top w:val="none" w:sz="0" w:space="0" w:color="auto"/>
        <w:left w:val="none" w:sz="0" w:space="0" w:color="auto"/>
        <w:bottom w:val="none" w:sz="0" w:space="0" w:color="auto"/>
        <w:right w:val="none" w:sz="0" w:space="0" w:color="auto"/>
      </w:divBdr>
    </w:div>
    <w:div w:id="222496187">
      <w:bodyDiv w:val="1"/>
      <w:marLeft w:val="0"/>
      <w:marRight w:val="0"/>
      <w:marTop w:val="0"/>
      <w:marBottom w:val="0"/>
      <w:divBdr>
        <w:top w:val="none" w:sz="0" w:space="0" w:color="auto"/>
        <w:left w:val="none" w:sz="0" w:space="0" w:color="auto"/>
        <w:bottom w:val="none" w:sz="0" w:space="0" w:color="auto"/>
        <w:right w:val="none" w:sz="0" w:space="0" w:color="auto"/>
      </w:divBdr>
    </w:div>
    <w:div w:id="265970754">
      <w:bodyDiv w:val="1"/>
      <w:marLeft w:val="0"/>
      <w:marRight w:val="0"/>
      <w:marTop w:val="0"/>
      <w:marBottom w:val="0"/>
      <w:divBdr>
        <w:top w:val="none" w:sz="0" w:space="0" w:color="auto"/>
        <w:left w:val="none" w:sz="0" w:space="0" w:color="auto"/>
        <w:bottom w:val="none" w:sz="0" w:space="0" w:color="auto"/>
        <w:right w:val="none" w:sz="0" w:space="0" w:color="auto"/>
      </w:divBdr>
    </w:div>
    <w:div w:id="341589090">
      <w:bodyDiv w:val="1"/>
      <w:marLeft w:val="0"/>
      <w:marRight w:val="0"/>
      <w:marTop w:val="0"/>
      <w:marBottom w:val="0"/>
      <w:divBdr>
        <w:top w:val="none" w:sz="0" w:space="0" w:color="auto"/>
        <w:left w:val="none" w:sz="0" w:space="0" w:color="auto"/>
        <w:bottom w:val="none" w:sz="0" w:space="0" w:color="auto"/>
        <w:right w:val="none" w:sz="0" w:space="0" w:color="auto"/>
      </w:divBdr>
    </w:div>
    <w:div w:id="376471143">
      <w:bodyDiv w:val="1"/>
      <w:marLeft w:val="0"/>
      <w:marRight w:val="0"/>
      <w:marTop w:val="0"/>
      <w:marBottom w:val="0"/>
      <w:divBdr>
        <w:top w:val="none" w:sz="0" w:space="0" w:color="auto"/>
        <w:left w:val="none" w:sz="0" w:space="0" w:color="auto"/>
        <w:bottom w:val="none" w:sz="0" w:space="0" w:color="auto"/>
        <w:right w:val="none" w:sz="0" w:space="0" w:color="auto"/>
      </w:divBdr>
    </w:div>
    <w:div w:id="430585363">
      <w:bodyDiv w:val="1"/>
      <w:marLeft w:val="0"/>
      <w:marRight w:val="0"/>
      <w:marTop w:val="0"/>
      <w:marBottom w:val="0"/>
      <w:divBdr>
        <w:top w:val="none" w:sz="0" w:space="0" w:color="auto"/>
        <w:left w:val="none" w:sz="0" w:space="0" w:color="auto"/>
        <w:bottom w:val="none" w:sz="0" w:space="0" w:color="auto"/>
        <w:right w:val="none" w:sz="0" w:space="0" w:color="auto"/>
      </w:divBdr>
    </w:div>
    <w:div w:id="494150177">
      <w:bodyDiv w:val="1"/>
      <w:marLeft w:val="0"/>
      <w:marRight w:val="0"/>
      <w:marTop w:val="0"/>
      <w:marBottom w:val="0"/>
      <w:divBdr>
        <w:top w:val="none" w:sz="0" w:space="0" w:color="auto"/>
        <w:left w:val="none" w:sz="0" w:space="0" w:color="auto"/>
        <w:bottom w:val="none" w:sz="0" w:space="0" w:color="auto"/>
        <w:right w:val="none" w:sz="0" w:space="0" w:color="auto"/>
      </w:divBdr>
    </w:div>
    <w:div w:id="499583216">
      <w:bodyDiv w:val="1"/>
      <w:marLeft w:val="0"/>
      <w:marRight w:val="0"/>
      <w:marTop w:val="0"/>
      <w:marBottom w:val="0"/>
      <w:divBdr>
        <w:top w:val="none" w:sz="0" w:space="0" w:color="auto"/>
        <w:left w:val="none" w:sz="0" w:space="0" w:color="auto"/>
        <w:bottom w:val="none" w:sz="0" w:space="0" w:color="auto"/>
        <w:right w:val="none" w:sz="0" w:space="0" w:color="auto"/>
      </w:divBdr>
    </w:div>
    <w:div w:id="516694360">
      <w:bodyDiv w:val="1"/>
      <w:marLeft w:val="0"/>
      <w:marRight w:val="0"/>
      <w:marTop w:val="0"/>
      <w:marBottom w:val="0"/>
      <w:divBdr>
        <w:top w:val="none" w:sz="0" w:space="0" w:color="auto"/>
        <w:left w:val="none" w:sz="0" w:space="0" w:color="auto"/>
        <w:bottom w:val="none" w:sz="0" w:space="0" w:color="auto"/>
        <w:right w:val="none" w:sz="0" w:space="0" w:color="auto"/>
      </w:divBdr>
    </w:div>
    <w:div w:id="559101368">
      <w:bodyDiv w:val="1"/>
      <w:marLeft w:val="0"/>
      <w:marRight w:val="0"/>
      <w:marTop w:val="0"/>
      <w:marBottom w:val="0"/>
      <w:divBdr>
        <w:top w:val="none" w:sz="0" w:space="0" w:color="auto"/>
        <w:left w:val="none" w:sz="0" w:space="0" w:color="auto"/>
        <w:bottom w:val="none" w:sz="0" w:space="0" w:color="auto"/>
        <w:right w:val="none" w:sz="0" w:space="0" w:color="auto"/>
      </w:divBdr>
    </w:div>
    <w:div w:id="559562145">
      <w:bodyDiv w:val="1"/>
      <w:marLeft w:val="0"/>
      <w:marRight w:val="0"/>
      <w:marTop w:val="0"/>
      <w:marBottom w:val="0"/>
      <w:divBdr>
        <w:top w:val="none" w:sz="0" w:space="0" w:color="auto"/>
        <w:left w:val="none" w:sz="0" w:space="0" w:color="auto"/>
        <w:bottom w:val="none" w:sz="0" w:space="0" w:color="auto"/>
        <w:right w:val="none" w:sz="0" w:space="0" w:color="auto"/>
      </w:divBdr>
    </w:div>
    <w:div w:id="599601682">
      <w:bodyDiv w:val="1"/>
      <w:marLeft w:val="0"/>
      <w:marRight w:val="0"/>
      <w:marTop w:val="0"/>
      <w:marBottom w:val="0"/>
      <w:divBdr>
        <w:top w:val="none" w:sz="0" w:space="0" w:color="auto"/>
        <w:left w:val="none" w:sz="0" w:space="0" w:color="auto"/>
        <w:bottom w:val="none" w:sz="0" w:space="0" w:color="auto"/>
        <w:right w:val="none" w:sz="0" w:space="0" w:color="auto"/>
      </w:divBdr>
    </w:div>
    <w:div w:id="599681452">
      <w:bodyDiv w:val="1"/>
      <w:marLeft w:val="0"/>
      <w:marRight w:val="0"/>
      <w:marTop w:val="0"/>
      <w:marBottom w:val="0"/>
      <w:divBdr>
        <w:top w:val="none" w:sz="0" w:space="0" w:color="auto"/>
        <w:left w:val="none" w:sz="0" w:space="0" w:color="auto"/>
        <w:bottom w:val="none" w:sz="0" w:space="0" w:color="auto"/>
        <w:right w:val="none" w:sz="0" w:space="0" w:color="auto"/>
      </w:divBdr>
    </w:div>
    <w:div w:id="646321330">
      <w:bodyDiv w:val="1"/>
      <w:marLeft w:val="0"/>
      <w:marRight w:val="0"/>
      <w:marTop w:val="0"/>
      <w:marBottom w:val="0"/>
      <w:divBdr>
        <w:top w:val="none" w:sz="0" w:space="0" w:color="auto"/>
        <w:left w:val="none" w:sz="0" w:space="0" w:color="auto"/>
        <w:bottom w:val="none" w:sz="0" w:space="0" w:color="auto"/>
        <w:right w:val="none" w:sz="0" w:space="0" w:color="auto"/>
      </w:divBdr>
    </w:div>
    <w:div w:id="693850367">
      <w:bodyDiv w:val="1"/>
      <w:marLeft w:val="0"/>
      <w:marRight w:val="0"/>
      <w:marTop w:val="0"/>
      <w:marBottom w:val="0"/>
      <w:divBdr>
        <w:top w:val="none" w:sz="0" w:space="0" w:color="auto"/>
        <w:left w:val="none" w:sz="0" w:space="0" w:color="auto"/>
        <w:bottom w:val="none" w:sz="0" w:space="0" w:color="auto"/>
        <w:right w:val="none" w:sz="0" w:space="0" w:color="auto"/>
      </w:divBdr>
    </w:div>
    <w:div w:id="780956272">
      <w:bodyDiv w:val="1"/>
      <w:marLeft w:val="0"/>
      <w:marRight w:val="0"/>
      <w:marTop w:val="0"/>
      <w:marBottom w:val="0"/>
      <w:divBdr>
        <w:top w:val="none" w:sz="0" w:space="0" w:color="auto"/>
        <w:left w:val="none" w:sz="0" w:space="0" w:color="auto"/>
        <w:bottom w:val="none" w:sz="0" w:space="0" w:color="auto"/>
        <w:right w:val="none" w:sz="0" w:space="0" w:color="auto"/>
      </w:divBdr>
    </w:div>
    <w:div w:id="806974825">
      <w:bodyDiv w:val="1"/>
      <w:marLeft w:val="0"/>
      <w:marRight w:val="0"/>
      <w:marTop w:val="0"/>
      <w:marBottom w:val="0"/>
      <w:divBdr>
        <w:top w:val="none" w:sz="0" w:space="0" w:color="auto"/>
        <w:left w:val="none" w:sz="0" w:space="0" w:color="auto"/>
        <w:bottom w:val="none" w:sz="0" w:space="0" w:color="auto"/>
        <w:right w:val="none" w:sz="0" w:space="0" w:color="auto"/>
      </w:divBdr>
    </w:div>
    <w:div w:id="965434381">
      <w:bodyDiv w:val="1"/>
      <w:marLeft w:val="0"/>
      <w:marRight w:val="0"/>
      <w:marTop w:val="0"/>
      <w:marBottom w:val="0"/>
      <w:divBdr>
        <w:top w:val="none" w:sz="0" w:space="0" w:color="auto"/>
        <w:left w:val="none" w:sz="0" w:space="0" w:color="auto"/>
        <w:bottom w:val="none" w:sz="0" w:space="0" w:color="auto"/>
        <w:right w:val="none" w:sz="0" w:space="0" w:color="auto"/>
      </w:divBdr>
    </w:div>
    <w:div w:id="1038430320">
      <w:bodyDiv w:val="1"/>
      <w:marLeft w:val="0"/>
      <w:marRight w:val="0"/>
      <w:marTop w:val="0"/>
      <w:marBottom w:val="0"/>
      <w:divBdr>
        <w:top w:val="none" w:sz="0" w:space="0" w:color="auto"/>
        <w:left w:val="none" w:sz="0" w:space="0" w:color="auto"/>
        <w:bottom w:val="none" w:sz="0" w:space="0" w:color="auto"/>
        <w:right w:val="none" w:sz="0" w:space="0" w:color="auto"/>
      </w:divBdr>
    </w:div>
    <w:div w:id="1069230192">
      <w:bodyDiv w:val="1"/>
      <w:marLeft w:val="0"/>
      <w:marRight w:val="0"/>
      <w:marTop w:val="0"/>
      <w:marBottom w:val="0"/>
      <w:divBdr>
        <w:top w:val="none" w:sz="0" w:space="0" w:color="auto"/>
        <w:left w:val="none" w:sz="0" w:space="0" w:color="auto"/>
        <w:bottom w:val="none" w:sz="0" w:space="0" w:color="auto"/>
        <w:right w:val="none" w:sz="0" w:space="0" w:color="auto"/>
      </w:divBdr>
    </w:div>
    <w:div w:id="1256524151">
      <w:bodyDiv w:val="1"/>
      <w:marLeft w:val="0"/>
      <w:marRight w:val="0"/>
      <w:marTop w:val="0"/>
      <w:marBottom w:val="0"/>
      <w:divBdr>
        <w:top w:val="none" w:sz="0" w:space="0" w:color="auto"/>
        <w:left w:val="none" w:sz="0" w:space="0" w:color="auto"/>
        <w:bottom w:val="none" w:sz="0" w:space="0" w:color="auto"/>
        <w:right w:val="none" w:sz="0" w:space="0" w:color="auto"/>
      </w:divBdr>
    </w:div>
    <w:div w:id="1301615660">
      <w:bodyDiv w:val="1"/>
      <w:marLeft w:val="0"/>
      <w:marRight w:val="0"/>
      <w:marTop w:val="0"/>
      <w:marBottom w:val="0"/>
      <w:divBdr>
        <w:top w:val="none" w:sz="0" w:space="0" w:color="auto"/>
        <w:left w:val="none" w:sz="0" w:space="0" w:color="auto"/>
        <w:bottom w:val="none" w:sz="0" w:space="0" w:color="auto"/>
        <w:right w:val="none" w:sz="0" w:space="0" w:color="auto"/>
      </w:divBdr>
    </w:div>
    <w:div w:id="1386294984">
      <w:bodyDiv w:val="1"/>
      <w:marLeft w:val="0"/>
      <w:marRight w:val="0"/>
      <w:marTop w:val="0"/>
      <w:marBottom w:val="0"/>
      <w:divBdr>
        <w:top w:val="none" w:sz="0" w:space="0" w:color="auto"/>
        <w:left w:val="none" w:sz="0" w:space="0" w:color="auto"/>
        <w:bottom w:val="none" w:sz="0" w:space="0" w:color="auto"/>
        <w:right w:val="none" w:sz="0" w:space="0" w:color="auto"/>
      </w:divBdr>
    </w:div>
    <w:div w:id="1417089715">
      <w:bodyDiv w:val="1"/>
      <w:marLeft w:val="0"/>
      <w:marRight w:val="0"/>
      <w:marTop w:val="0"/>
      <w:marBottom w:val="0"/>
      <w:divBdr>
        <w:top w:val="none" w:sz="0" w:space="0" w:color="auto"/>
        <w:left w:val="none" w:sz="0" w:space="0" w:color="auto"/>
        <w:bottom w:val="none" w:sz="0" w:space="0" w:color="auto"/>
        <w:right w:val="none" w:sz="0" w:space="0" w:color="auto"/>
      </w:divBdr>
    </w:div>
    <w:div w:id="1435594150">
      <w:bodyDiv w:val="1"/>
      <w:marLeft w:val="0"/>
      <w:marRight w:val="0"/>
      <w:marTop w:val="0"/>
      <w:marBottom w:val="0"/>
      <w:divBdr>
        <w:top w:val="none" w:sz="0" w:space="0" w:color="auto"/>
        <w:left w:val="none" w:sz="0" w:space="0" w:color="auto"/>
        <w:bottom w:val="none" w:sz="0" w:space="0" w:color="auto"/>
        <w:right w:val="none" w:sz="0" w:space="0" w:color="auto"/>
      </w:divBdr>
      <w:divsChild>
        <w:div w:id="1039431895">
          <w:marLeft w:val="0"/>
          <w:marRight w:val="0"/>
          <w:marTop w:val="0"/>
          <w:marBottom w:val="0"/>
          <w:divBdr>
            <w:top w:val="none" w:sz="0" w:space="0" w:color="auto"/>
            <w:left w:val="none" w:sz="0" w:space="0" w:color="auto"/>
            <w:bottom w:val="none" w:sz="0" w:space="0" w:color="auto"/>
            <w:right w:val="none" w:sz="0" w:space="0" w:color="auto"/>
          </w:divBdr>
        </w:div>
        <w:div w:id="1107576842">
          <w:marLeft w:val="0"/>
          <w:marRight w:val="0"/>
          <w:marTop w:val="0"/>
          <w:marBottom w:val="0"/>
          <w:divBdr>
            <w:top w:val="none" w:sz="0" w:space="0" w:color="auto"/>
            <w:left w:val="none" w:sz="0" w:space="0" w:color="auto"/>
            <w:bottom w:val="none" w:sz="0" w:space="0" w:color="auto"/>
            <w:right w:val="none" w:sz="0" w:space="0" w:color="auto"/>
          </w:divBdr>
        </w:div>
        <w:div w:id="1797750134">
          <w:marLeft w:val="0"/>
          <w:marRight w:val="0"/>
          <w:marTop w:val="0"/>
          <w:marBottom w:val="0"/>
          <w:divBdr>
            <w:top w:val="none" w:sz="0" w:space="0" w:color="auto"/>
            <w:left w:val="none" w:sz="0" w:space="0" w:color="auto"/>
            <w:bottom w:val="none" w:sz="0" w:space="0" w:color="auto"/>
            <w:right w:val="none" w:sz="0" w:space="0" w:color="auto"/>
          </w:divBdr>
        </w:div>
      </w:divsChild>
    </w:div>
    <w:div w:id="1447895043">
      <w:bodyDiv w:val="1"/>
      <w:marLeft w:val="0"/>
      <w:marRight w:val="0"/>
      <w:marTop w:val="0"/>
      <w:marBottom w:val="0"/>
      <w:divBdr>
        <w:top w:val="none" w:sz="0" w:space="0" w:color="auto"/>
        <w:left w:val="none" w:sz="0" w:space="0" w:color="auto"/>
        <w:bottom w:val="none" w:sz="0" w:space="0" w:color="auto"/>
        <w:right w:val="none" w:sz="0" w:space="0" w:color="auto"/>
      </w:divBdr>
    </w:div>
    <w:div w:id="1482304729">
      <w:bodyDiv w:val="1"/>
      <w:marLeft w:val="0"/>
      <w:marRight w:val="0"/>
      <w:marTop w:val="0"/>
      <w:marBottom w:val="0"/>
      <w:divBdr>
        <w:top w:val="none" w:sz="0" w:space="0" w:color="auto"/>
        <w:left w:val="none" w:sz="0" w:space="0" w:color="auto"/>
        <w:bottom w:val="none" w:sz="0" w:space="0" w:color="auto"/>
        <w:right w:val="none" w:sz="0" w:space="0" w:color="auto"/>
      </w:divBdr>
    </w:div>
    <w:div w:id="1496873596">
      <w:bodyDiv w:val="1"/>
      <w:marLeft w:val="0"/>
      <w:marRight w:val="0"/>
      <w:marTop w:val="0"/>
      <w:marBottom w:val="0"/>
      <w:divBdr>
        <w:top w:val="none" w:sz="0" w:space="0" w:color="auto"/>
        <w:left w:val="none" w:sz="0" w:space="0" w:color="auto"/>
        <w:bottom w:val="none" w:sz="0" w:space="0" w:color="auto"/>
        <w:right w:val="none" w:sz="0" w:space="0" w:color="auto"/>
      </w:divBdr>
    </w:div>
    <w:div w:id="1522931818">
      <w:bodyDiv w:val="1"/>
      <w:marLeft w:val="0"/>
      <w:marRight w:val="0"/>
      <w:marTop w:val="0"/>
      <w:marBottom w:val="0"/>
      <w:divBdr>
        <w:top w:val="none" w:sz="0" w:space="0" w:color="auto"/>
        <w:left w:val="none" w:sz="0" w:space="0" w:color="auto"/>
        <w:bottom w:val="none" w:sz="0" w:space="0" w:color="auto"/>
        <w:right w:val="none" w:sz="0" w:space="0" w:color="auto"/>
      </w:divBdr>
    </w:div>
    <w:div w:id="1563978696">
      <w:bodyDiv w:val="1"/>
      <w:marLeft w:val="0"/>
      <w:marRight w:val="0"/>
      <w:marTop w:val="0"/>
      <w:marBottom w:val="0"/>
      <w:divBdr>
        <w:top w:val="none" w:sz="0" w:space="0" w:color="auto"/>
        <w:left w:val="none" w:sz="0" w:space="0" w:color="auto"/>
        <w:bottom w:val="none" w:sz="0" w:space="0" w:color="auto"/>
        <w:right w:val="none" w:sz="0" w:space="0" w:color="auto"/>
      </w:divBdr>
      <w:divsChild>
        <w:div w:id="153566395">
          <w:marLeft w:val="0"/>
          <w:marRight w:val="0"/>
          <w:marTop w:val="0"/>
          <w:marBottom w:val="0"/>
          <w:divBdr>
            <w:top w:val="none" w:sz="0" w:space="0" w:color="auto"/>
            <w:left w:val="none" w:sz="0" w:space="0" w:color="auto"/>
            <w:bottom w:val="none" w:sz="0" w:space="0" w:color="auto"/>
            <w:right w:val="none" w:sz="0" w:space="0" w:color="auto"/>
          </w:divBdr>
        </w:div>
        <w:div w:id="517502160">
          <w:marLeft w:val="0"/>
          <w:marRight w:val="0"/>
          <w:marTop w:val="0"/>
          <w:marBottom w:val="0"/>
          <w:divBdr>
            <w:top w:val="none" w:sz="0" w:space="0" w:color="auto"/>
            <w:left w:val="none" w:sz="0" w:space="0" w:color="auto"/>
            <w:bottom w:val="none" w:sz="0" w:space="0" w:color="auto"/>
            <w:right w:val="none" w:sz="0" w:space="0" w:color="auto"/>
          </w:divBdr>
        </w:div>
        <w:div w:id="1943681585">
          <w:marLeft w:val="0"/>
          <w:marRight w:val="0"/>
          <w:marTop w:val="0"/>
          <w:marBottom w:val="0"/>
          <w:divBdr>
            <w:top w:val="none" w:sz="0" w:space="0" w:color="auto"/>
            <w:left w:val="none" w:sz="0" w:space="0" w:color="auto"/>
            <w:bottom w:val="none" w:sz="0" w:space="0" w:color="auto"/>
            <w:right w:val="none" w:sz="0" w:space="0" w:color="auto"/>
          </w:divBdr>
        </w:div>
      </w:divsChild>
    </w:div>
    <w:div w:id="1696615877">
      <w:bodyDiv w:val="1"/>
      <w:marLeft w:val="0"/>
      <w:marRight w:val="0"/>
      <w:marTop w:val="0"/>
      <w:marBottom w:val="0"/>
      <w:divBdr>
        <w:top w:val="none" w:sz="0" w:space="0" w:color="auto"/>
        <w:left w:val="none" w:sz="0" w:space="0" w:color="auto"/>
        <w:bottom w:val="none" w:sz="0" w:space="0" w:color="auto"/>
        <w:right w:val="none" w:sz="0" w:space="0" w:color="auto"/>
      </w:divBdr>
      <w:divsChild>
        <w:div w:id="589897249">
          <w:marLeft w:val="0"/>
          <w:marRight w:val="0"/>
          <w:marTop w:val="0"/>
          <w:marBottom w:val="0"/>
          <w:divBdr>
            <w:top w:val="none" w:sz="0" w:space="0" w:color="auto"/>
            <w:left w:val="none" w:sz="0" w:space="0" w:color="auto"/>
            <w:bottom w:val="none" w:sz="0" w:space="0" w:color="auto"/>
            <w:right w:val="none" w:sz="0" w:space="0" w:color="auto"/>
          </w:divBdr>
        </w:div>
        <w:div w:id="838231865">
          <w:marLeft w:val="0"/>
          <w:marRight w:val="0"/>
          <w:marTop w:val="0"/>
          <w:marBottom w:val="0"/>
          <w:divBdr>
            <w:top w:val="none" w:sz="0" w:space="0" w:color="auto"/>
            <w:left w:val="none" w:sz="0" w:space="0" w:color="auto"/>
            <w:bottom w:val="none" w:sz="0" w:space="0" w:color="auto"/>
            <w:right w:val="none" w:sz="0" w:space="0" w:color="auto"/>
          </w:divBdr>
        </w:div>
        <w:div w:id="1486626213">
          <w:marLeft w:val="0"/>
          <w:marRight w:val="0"/>
          <w:marTop w:val="0"/>
          <w:marBottom w:val="0"/>
          <w:divBdr>
            <w:top w:val="none" w:sz="0" w:space="0" w:color="auto"/>
            <w:left w:val="none" w:sz="0" w:space="0" w:color="auto"/>
            <w:bottom w:val="none" w:sz="0" w:space="0" w:color="auto"/>
            <w:right w:val="none" w:sz="0" w:space="0" w:color="auto"/>
          </w:divBdr>
        </w:div>
      </w:divsChild>
    </w:div>
    <w:div w:id="1748647627">
      <w:bodyDiv w:val="1"/>
      <w:marLeft w:val="0"/>
      <w:marRight w:val="0"/>
      <w:marTop w:val="0"/>
      <w:marBottom w:val="0"/>
      <w:divBdr>
        <w:top w:val="none" w:sz="0" w:space="0" w:color="auto"/>
        <w:left w:val="none" w:sz="0" w:space="0" w:color="auto"/>
        <w:bottom w:val="none" w:sz="0" w:space="0" w:color="auto"/>
        <w:right w:val="none" w:sz="0" w:space="0" w:color="auto"/>
      </w:divBdr>
    </w:div>
    <w:div w:id="1789471302">
      <w:bodyDiv w:val="1"/>
      <w:marLeft w:val="0"/>
      <w:marRight w:val="0"/>
      <w:marTop w:val="0"/>
      <w:marBottom w:val="0"/>
      <w:divBdr>
        <w:top w:val="none" w:sz="0" w:space="0" w:color="auto"/>
        <w:left w:val="none" w:sz="0" w:space="0" w:color="auto"/>
        <w:bottom w:val="none" w:sz="0" w:space="0" w:color="auto"/>
        <w:right w:val="none" w:sz="0" w:space="0" w:color="auto"/>
      </w:divBdr>
    </w:div>
    <w:div w:id="1919557009">
      <w:bodyDiv w:val="1"/>
      <w:marLeft w:val="0"/>
      <w:marRight w:val="0"/>
      <w:marTop w:val="0"/>
      <w:marBottom w:val="0"/>
      <w:divBdr>
        <w:top w:val="none" w:sz="0" w:space="0" w:color="auto"/>
        <w:left w:val="none" w:sz="0" w:space="0" w:color="auto"/>
        <w:bottom w:val="none" w:sz="0" w:space="0" w:color="auto"/>
        <w:right w:val="none" w:sz="0" w:space="0" w:color="auto"/>
      </w:divBdr>
    </w:div>
    <w:div w:id="1921064671">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70209073">
      <w:bodyDiv w:val="1"/>
      <w:marLeft w:val="0"/>
      <w:marRight w:val="0"/>
      <w:marTop w:val="0"/>
      <w:marBottom w:val="0"/>
      <w:divBdr>
        <w:top w:val="none" w:sz="0" w:space="0" w:color="auto"/>
        <w:left w:val="none" w:sz="0" w:space="0" w:color="auto"/>
        <w:bottom w:val="none" w:sz="0" w:space="0" w:color="auto"/>
        <w:right w:val="none" w:sz="0" w:space="0" w:color="auto"/>
      </w:divBdr>
    </w:div>
    <w:div w:id="1992908131">
      <w:bodyDiv w:val="1"/>
      <w:marLeft w:val="0"/>
      <w:marRight w:val="0"/>
      <w:marTop w:val="0"/>
      <w:marBottom w:val="0"/>
      <w:divBdr>
        <w:top w:val="none" w:sz="0" w:space="0" w:color="auto"/>
        <w:left w:val="none" w:sz="0" w:space="0" w:color="auto"/>
        <w:bottom w:val="none" w:sz="0" w:space="0" w:color="auto"/>
        <w:right w:val="none" w:sz="0" w:space="0" w:color="auto"/>
      </w:divBdr>
    </w:div>
    <w:div w:id="2012104871">
      <w:bodyDiv w:val="1"/>
      <w:marLeft w:val="0"/>
      <w:marRight w:val="0"/>
      <w:marTop w:val="0"/>
      <w:marBottom w:val="0"/>
      <w:divBdr>
        <w:top w:val="none" w:sz="0" w:space="0" w:color="auto"/>
        <w:left w:val="none" w:sz="0" w:space="0" w:color="auto"/>
        <w:bottom w:val="none" w:sz="0" w:space="0" w:color="auto"/>
        <w:right w:val="none" w:sz="0" w:space="0" w:color="auto"/>
      </w:divBdr>
    </w:div>
    <w:div w:id="2040080224">
      <w:bodyDiv w:val="1"/>
      <w:marLeft w:val="0"/>
      <w:marRight w:val="0"/>
      <w:marTop w:val="0"/>
      <w:marBottom w:val="0"/>
      <w:divBdr>
        <w:top w:val="none" w:sz="0" w:space="0" w:color="auto"/>
        <w:left w:val="none" w:sz="0" w:space="0" w:color="auto"/>
        <w:bottom w:val="none" w:sz="0" w:space="0" w:color="auto"/>
        <w:right w:val="none" w:sz="0" w:space="0" w:color="auto"/>
      </w:divBdr>
    </w:div>
    <w:div w:id="2098209961">
      <w:bodyDiv w:val="1"/>
      <w:marLeft w:val="0"/>
      <w:marRight w:val="0"/>
      <w:marTop w:val="0"/>
      <w:marBottom w:val="0"/>
      <w:divBdr>
        <w:top w:val="none" w:sz="0" w:space="0" w:color="auto"/>
        <w:left w:val="none" w:sz="0" w:space="0" w:color="auto"/>
        <w:bottom w:val="none" w:sz="0" w:space="0" w:color="auto"/>
        <w:right w:val="none" w:sz="0" w:space="0" w:color="auto"/>
      </w:divBdr>
    </w:div>
    <w:div w:id="211354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E896F-771C-41CF-83EA-8A87EA7C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13625</TotalTime>
  <Pages>9</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Smart-K eTraining URS</vt:lpstr>
    </vt:vector>
  </TitlesOfParts>
  <Company/>
  <LinksUpToDate>false</LinksUpToDate>
  <CharactersWithSpaces>5111</CharactersWithSpaces>
  <SharedDoc>false</SharedDoc>
  <HLinks>
    <vt:vector size="156" baseType="variant">
      <vt:variant>
        <vt:i4>2031669</vt:i4>
      </vt:variant>
      <vt:variant>
        <vt:i4>155</vt:i4>
      </vt:variant>
      <vt:variant>
        <vt:i4>0</vt:i4>
      </vt:variant>
      <vt:variant>
        <vt:i4>5</vt:i4>
      </vt:variant>
      <vt:variant>
        <vt:lpwstr/>
      </vt:variant>
      <vt:variant>
        <vt:lpwstr>_Toc361314699</vt:lpwstr>
      </vt:variant>
      <vt:variant>
        <vt:i4>2031669</vt:i4>
      </vt:variant>
      <vt:variant>
        <vt:i4>149</vt:i4>
      </vt:variant>
      <vt:variant>
        <vt:i4>0</vt:i4>
      </vt:variant>
      <vt:variant>
        <vt:i4>5</vt:i4>
      </vt:variant>
      <vt:variant>
        <vt:lpwstr/>
      </vt:variant>
      <vt:variant>
        <vt:lpwstr>_Toc361314698</vt:lpwstr>
      </vt:variant>
      <vt:variant>
        <vt:i4>1572927</vt:i4>
      </vt:variant>
      <vt:variant>
        <vt:i4>140</vt:i4>
      </vt:variant>
      <vt:variant>
        <vt:i4>0</vt:i4>
      </vt:variant>
      <vt:variant>
        <vt:i4>5</vt:i4>
      </vt:variant>
      <vt:variant>
        <vt:lpwstr/>
      </vt:variant>
      <vt:variant>
        <vt:lpwstr>_Toc363887769</vt:lpwstr>
      </vt:variant>
      <vt:variant>
        <vt:i4>1572927</vt:i4>
      </vt:variant>
      <vt:variant>
        <vt:i4>134</vt:i4>
      </vt:variant>
      <vt:variant>
        <vt:i4>0</vt:i4>
      </vt:variant>
      <vt:variant>
        <vt:i4>5</vt:i4>
      </vt:variant>
      <vt:variant>
        <vt:lpwstr/>
      </vt:variant>
      <vt:variant>
        <vt:lpwstr>_Toc363887768</vt:lpwstr>
      </vt:variant>
      <vt:variant>
        <vt:i4>1572927</vt:i4>
      </vt:variant>
      <vt:variant>
        <vt:i4>128</vt:i4>
      </vt:variant>
      <vt:variant>
        <vt:i4>0</vt:i4>
      </vt:variant>
      <vt:variant>
        <vt:i4>5</vt:i4>
      </vt:variant>
      <vt:variant>
        <vt:lpwstr/>
      </vt:variant>
      <vt:variant>
        <vt:lpwstr>_Toc363887767</vt:lpwstr>
      </vt:variant>
      <vt:variant>
        <vt:i4>1572927</vt:i4>
      </vt:variant>
      <vt:variant>
        <vt:i4>122</vt:i4>
      </vt:variant>
      <vt:variant>
        <vt:i4>0</vt:i4>
      </vt:variant>
      <vt:variant>
        <vt:i4>5</vt:i4>
      </vt:variant>
      <vt:variant>
        <vt:lpwstr/>
      </vt:variant>
      <vt:variant>
        <vt:lpwstr>_Toc363887766</vt:lpwstr>
      </vt:variant>
      <vt:variant>
        <vt:i4>1572927</vt:i4>
      </vt:variant>
      <vt:variant>
        <vt:i4>116</vt:i4>
      </vt:variant>
      <vt:variant>
        <vt:i4>0</vt:i4>
      </vt:variant>
      <vt:variant>
        <vt:i4>5</vt:i4>
      </vt:variant>
      <vt:variant>
        <vt:lpwstr/>
      </vt:variant>
      <vt:variant>
        <vt:lpwstr>_Toc363887765</vt:lpwstr>
      </vt:variant>
      <vt:variant>
        <vt:i4>1572927</vt:i4>
      </vt:variant>
      <vt:variant>
        <vt:i4>110</vt:i4>
      </vt:variant>
      <vt:variant>
        <vt:i4>0</vt:i4>
      </vt:variant>
      <vt:variant>
        <vt:i4>5</vt:i4>
      </vt:variant>
      <vt:variant>
        <vt:lpwstr/>
      </vt:variant>
      <vt:variant>
        <vt:lpwstr>_Toc363887764</vt:lpwstr>
      </vt:variant>
      <vt:variant>
        <vt:i4>1572927</vt:i4>
      </vt:variant>
      <vt:variant>
        <vt:i4>104</vt:i4>
      </vt:variant>
      <vt:variant>
        <vt:i4>0</vt:i4>
      </vt:variant>
      <vt:variant>
        <vt:i4>5</vt:i4>
      </vt:variant>
      <vt:variant>
        <vt:lpwstr/>
      </vt:variant>
      <vt:variant>
        <vt:lpwstr>_Toc363887763</vt:lpwstr>
      </vt:variant>
      <vt:variant>
        <vt:i4>1572927</vt:i4>
      </vt:variant>
      <vt:variant>
        <vt:i4>98</vt:i4>
      </vt:variant>
      <vt:variant>
        <vt:i4>0</vt:i4>
      </vt:variant>
      <vt:variant>
        <vt:i4>5</vt:i4>
      </vt:variant>
      <vt:variant>
        <vt:lpwstr/>
      </vt:variant>
      <vt:variant>
        <vt:lpwstr>_Toc363887762</vt:lpwstr>
      </vt:variant>
      <vt:variant>
        <vt:i4>1572927</vt:i4>
      </vt:variant>
      <vt:variant>
        <vt:i4>92</vt:i4>
      </vt:variant>
      <vt:variant>
        <vt:i4>0</vt:i4>
      </vt:variant>
      <vt:variant>
        <vt:i4>5</vt:i4>
      </vt:variant>
      <vt:variant>
        <vt:lpwstr/>
      </vt:variant>
      <vt:variant>
        <vt:lpwstr>_Toc363887761</vt:lpwstr>
      </vt:variant>
      <vt:variant>
        <vt:i4>1572927</vt:i4>
      </vt:variant>
      <vt:variant>
        <vt:i4>86</vt:i4>
      </vt:variant>
      <vt:variant>
        <vt:i4>0</vt:i4>
      </vt:variant>
      <vt:variant>
        <vt:i4>5</vt:i4>
      </vt:variant>
      <vt:variant>
        <vt:lpwstr/>
      </vt:variant>
      <vt:variant>
        <vt:lpwstr>_Toc363887760</vt:lpwstr>
      </vt:variant>
      <vt:variant>
        <vt:i4>1769535</vt:i4>
      </vt:variant>
      <vt:variant>
        <vt:i4>80</vt:i4>
      </vt:variant>
      <vt:variant>
        <vt:i4>0</vt:i4>
      </vt:variant>
      <vt:variant>
        <vt:i4>5</vt:i4>
      </vt:variant>
      <vt:variant>
        <vt:lpwstr/>
      </vt:variant>
      <vt:variant>
        <vt:lpwstr>_Toc363887759</vt:lpwstr>
      </vt:variant>
      <vt:variant>
        <vt:i4>1769535</vt:i4>
      </vt:variant>
      <vt:variant>
        <vt:i4>74</vt:i4>
      </vt:variant>
      <vt:variant>
        <vt:i4>0</vt:i4>
      </vt:variant>
      <vt:variant>
        <vt:i4>5</vt:i4>
      </vt:variant>
      <vt:variant>
        <vt:lpwstr/>
      </vt:variant>
      <vt:variant>
        <vt:lpwstr>_Toc363887758</vt:lpwstr>
      </vt:variant>
      <vt:variant>
        <vt:i4>1769535</vt:i4>
      </vt:variant>
      <vt:variant>
        <vt:i4>68</vt:i4>
      </vt:variant>
      <vt:variant>
        <vt:i4>0</vt:i4>
      </vt:variant>
      <vt:variant>
        <vt:i4>5</vt:i4>
      </vt:variant>
      <vt:variant>
        <vt:lpwstr/>
      </vt:variant>
      <vt:variant>
        <vt:lpwstr>_Toc363887757</vt:lpwstr>
      </vt:variant>
      <vt:variant>
        <vt:i4>1769535</vt:i4>
      </vt:variant>
      <vt:variant>
        <vt:i4>62</vt:i4>
      </vt:variant>
      <vt:variant>
        <vt:i4>0</vt:i4>
      </vt:variant>
      <vt:variant>
        <vt:i4>5</vt:i4>
      </vt:variant>
      <vt:variant>
        <vt:lpwstr/>
      </vt:variant>
      <vt:variant>
        <vt:lpwstr>_Toc363887756</vt:lpwstr>
      </vt:variant>
      <vt:variant>
        <vt:i4>1769535</vt:i4>
      </vt:variant>
      <vt:variant>
        <vt:i4>56</vt:i4>
      </vt:variant>
      <vt:variant>
        <vt:i4>0</vt:i4>
      </vt:variant>
      <vt:variant>
        <vt:i4>5</vt:i4>
      </vt:variant>
      <vt:variant>
        <vt:lpwstr/>
      </vt:variant>
      <vt:variant>
        <vt:lpwstr>_Toc363887755</vt:lpwstr>
      </vt:variant>
      <vt:variant>
        <vt:i4>1769535</vt:i4>
      </vt:variant>
      <vt:variant>
        <vt:i4>50</vt:i4>
      </vt:variant>
      <vt:variant>
        <vt:i4>0</vt:i4>
      </vt:variant>
      <vt:variant>
        <vt:i4>5</vt:i4>
      </vt:variant>
      <vt:variant>
        <vt:lpwstr/>
      </vt:variant>
      <vt:variant>
        <vt:lpwstr>_Toc363887754</vt:lpwstr>
      </vt:variant>
      <vt:variant>
        <vt:i4>1769535</vt:i4>
      </vt:variant>
      <vt:variant>
        <vt:i4>44</vt:i4>
      </vt:variant>
      <vt:variant>
        <vt:i4>0</vt:i4>
      </vt:variant>
      <vt:variant>
        <vt:i4>5</vt:i4>
      </vt:variant>
      <vt:variant>
        <vt:lpwstr/>
      </vt:variant>
      <vt:variant>
        <vt:lpwstr>_Toc363887753</vt:lpwstr>
      </vt:variant>
      <vt:variant>
        <vt:i4>1769535</vt:i4>
      </vt:variant>
      <vt:variant>
        <vt:i4>38</vt:i4>
      </vt:variant>
      <vt:variant>
        <vt:i4>0</vt:i4>
      </vt:variant>
      <vt:variant>
        <vt:i4>5</vt:i4>
      </vt:variant>
      <vt:variant>
        <vt:lpwstr/>
      </vt:variant>
      <vt:variant>
        <vt:lpwstr>_Toc363887752</vt:lpwstr>
      </vt:variant>
      <vt:variant>
        <vt:i4>1769535</vt:i4>
      </vt:variant>
      <vt:variant>
        <vt:i4>32</vt:i4>
      </vt:variant>
      <vt:variant>
        <vt:i4>0</vt:i4>
      </vt:variant>
      <vt:variant>
        <vt:i4>5</vt:i4>
      </vt:variant>
      <vt:variant>
        <vt:lpwstr/>
      </vt:variant>
      <vt:variant>
        <vt:lpwstr>_Toc363887751</vt:lpwstr>
      </vt:variant>
      <vt:variant>
        <vt:i4>1769535</vt:i4>
      </vt:variant>
      <vt:variant>
        <vt:i4>26</vt:i4>
      </vt:variant>
      <vt:variant>
        <vt:i4>0</vt:i4>
      </vt:variant>
      <vt:variant>
        <vt:i4>5</vt:i4>
      </vt:variant>
      <vt:variant>
        <vt:lpwstr/>
      </vt:variant>
      <vt:variant>
        <vt:lpwstr>_Toc363887750</vt:lpwstr>
      </vt:variant>
      <vt:variant>
        <vt:i4>1703999</vt:i4>
      </vt:variant>
      <vt:variant>
        <vt:i4>20</vt:i4>
      </vt:variant>
      <vt:variant>
        <vt:i4>0</vt:i4>
      </vt:variant>
      <vt:variant>
        <vt:i4>5</vt:i4>
      </vt:variant>
      <vt:variant>
        <vt:lpwstr/>
      </vt:variant>
      <vt:variant>
        <vt:lpwstr>_Toc363887749</vt:lpwstr>
      </vt:variant>
      <vt:variant>
        <vt:i4>1703999</vt:i4>
      </vt:variant>
      <vt:variant>
        <vt:i4>14</vt:i4>
      </vt:variant>
      <vt:variant>
        <vt:i4>0</vt:i4>
      </vt:variant>
      <vt:variant>
        <vt:i4>5</vt:i4>
      </vt:variant>
      <vt:variant>
        <vt:lpwstr/>
      </vt:variant>
      <vt:variant>
        <vt:lpwstr>_Toc363887748</vt:lpwstr>
      </vt:variant>
      <vt:variant>
        <vt:i4>1703999</vt:i4>
      </vt:variant>
      <vt:variant>
        <vt:i4>8</vt:i4>
      </vt:variant>
      <vt:variant>
        <vt:i4>0</vt:i4>
      </vt:variant>
      <vt:variant>
        <vt:i4>5</vt:i4>
      </vt:variant>
      <vt:variant>
        <vt:lpwstr/>
      </vt:variant>
      <vt:variant>
        <vt:lpwstr>_Toc363887747</vt:lpwstr>
      </vt:variant>
      <vt:variant>
        <vt:i4>1703999</vt:i4>
      </vt:variant>
      <vt:variant>
        <vt:i4>2</vt:i4>
      </vt:variant>
      <vt:variant>
        <vt:i4>0</vt:i4>
      </vt:variant>
      <vt:variant>
        <vt:i4>5</vt:i4>
      </vt:variant>
      <vt:variant>
        <vt:lpwstr/>
      </vt:variant>
      <vt:variant>
        <vt:lpwstr>_Toc363887746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Smart-K eTraining URS</dc:title>
  <dc:subject/>
  <dc:creator>FMS</dc:creator>
  <cp:keywords/>
  <dc:description/>
  <cp:lastModifiedBy>User</cp:lastModifiedBy>
  <cp:revision>228</cp:revision>
  <cp:lastPrinted>2019-03-03T07:59:00Z</cp:lastPrinted>
  <dcterms:created xsi:type="dcterms:W3CDTF">2019-03-10T16:00:00Z</dcterms:created>
  <dcterms:modified xsi:type="dcterms:W3CDTF">2021-08-02T06:20:00Z</dcterms:modified>
</cp:coreProperties>
</file>